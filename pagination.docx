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8B" w:rsidRDefault="002B0B5F" w:rsidP="002B0B5F">
      <w:r>
        <w:t>MySQL provides a LIMIT clause</w:t>
      </w:r>
    </w:p>
    <w:p w:rsidR="000D2B8B" w:rsidRDefault="008F24A5" w:rsidP="002B0B5F">
      <w:r>
        <w:rPr>
          <w:rStyle w:val="highlighter--deleted"/>
          <w:rFonts w:ascii="Consolas" w:hAnsi="Consolas"/>
          <w:color w:val="57B8CB"/>
          <w:shd w:val="clear" w:color="auto" w:fill="18191A"/>
        </w:rPr>
        <w:t>SELECT</w:t>
      </w:r>
      <w:r>
        <w:rPr>
          <w:rFonts w:ascii="Consolas" w:hAnsi="Consolas"/>
          <w:color w:val="C5C5B5"/>
          <w:shd w:val="clear" w:color="auto" w:fill="18191A"/>
        </w:rPr>
        <w:t xml:space="preserve"> </w:t>
      </w:r>
      <w:r>
        <w:rPr>
          <w:rStyle w:val="highlighter--deleted"/>
          <w:rFonts w:ascii="Consolas" w:hAnsi="Consolas"/>
          <w:color w:val="C5C5B5"/>
          <w:shd w:val="clear" w:color="auto" w:fill="18191A"/>
        </w:rPr>
        <w:t>*</w:t>
      </w:r>
      <w:r>
        <w:rPr>
          <w:rFonts w:ascii="Consolas" w:hAnsi="Consolas"/>
          <w:color w:val="C5C5B5"/>
          <w:shd w:val="clear" w:color="auto" w:fill="18191A"/>
        </w:rPr>
        <w:t xml:space="preserve"> </w:t>
      </w:r>
      <w:r>
        <w:rPr>
          <w:rStyle w:val="highlighter--deleted"/>
          <w:rFonts w:ascii="Consolas" w:hAnsi="Consolas"/>
          <w:color w:val="57B8CB"/>
          <w:shd w:val="clear" w:color="auto" w:fill="18191A"/>
        </w:rPr>
        <w:t>FROM</w:t>
      </w:r>
      <w:r>
        <w:rPr>
          <w:rFonts w:ascii="Consolas" w:hAnsi="Consolas"/>
          <w:color w:val="C5C5B5"/>
          <w:shd w:val="clear" w:color="auto" w:fill="18191A"/>
        </w:rPr>
        <w:t xml:space="preserve"> </w:t>
      </w:r>
      <w:r>
        <w:rPr>
          <w:rStyle w:val="highlighter--deleted"/>
          <w:rFonts w:ascii="Consolas" w:hAnsi="Consolas"/>
          <w:color w:val="C5C5B5"/>
          <w:shd w:val="clear" w:color="auto" w:fill="18191A"/>
        </w:rPr>
        <w:t>`</w:t>
      </w:r>
      <w:r>
        <w:rPr>
          <w:rStyle w:val="highlighter--deleted"/>
          <w:rFonts w:ascii="Consolas" w:hAnsi="Consolas"/>
        </w:rPr>
        <w:t>pagination_table</w:t>
      </w:r>
      <w:r>
        <w:rPr>
          <w:rStyle w:val="highlighter--deleted"/>
          <w:rFonts w:ascii="Consolas" w:hAnsi="Consolas"/>
          <w:color w:val="C5C5B5"/>
          <w:shd w:val="clear" w:color="auto" w:fill="18191A"/>
        </w:rPr>
        <w:t>`</w:t>
      </w:r>
      <w:r>
        <w:rPr>
          <w:rFonts w:ascii="Consolas" w:hAnsi="Consolas"/>
          <w:color w:val="C5C5B5"/>
          <w:shd w:val="clear" w:color="auto" w:fill="18191A"/>
        </w:rPr>
        <w:t xml:space="preserve"> </w:t>
      </w:r>
      <w:r>
        <w:rPr>
          <w:rStyle w:val="highlighter--deleted"/>
          <w:rFonts w:ascii="Consolas" w:hAnsi="Consolas"/>
          <w:color w:val="57B8CB"/>
          <w:shd w:val="clear" w:color="auto" w:fill="18191A"/>
        </w:rPr>
        <w:t>LIMIT</w:t>
      </w:r>
      <w:r>
        <w:rPr>
          <w:rFonts w:ascii="Consolas" w:hAnsi="Consolas"/>
          <w:color w:val="C5C5B5"/>
          <w:shd w:val="clear" w:color="auto" w:fill="18191A"/>
        </w:rPr>
        <w:t xml:space="preserve"> </w:t>
      </w:r>
      <w:r>
        <w:rPr>
          <w:rStyle w:val="highlighter--deleted"/>
          <w:rFonts w:ascii="Consolas" w:hAnsi="Consolas"/>
          <w:color w:val="8D63D9"/>
          <w:shd w:val="clear" w:color="auto" w:fill="18191A"/>
        </w:rPr>
        <w:t>3</w:t>
      </w:r>
      <w:r>
        <w:rPr>
          <w:rStyle w:val="highlighter--highlighted"/>
          <w:rFonts w:ascii="Consolas" w:hAnsi="Consolas"/>
          <w:color w:val="C5C5B5"/>
          <w:shd w:val="clear" w:color="auto" w:fill="FFF615"/>
        </w:rPr>
        <w:t>;</w:t>
      </w:r>
    </w:p>
    <w:p w:rsidR="000D2B8B" w:rsidRPr="000D2B8B" w:rsidRDefault="000D2B8B" w:rsidP="000D2B8B">
      <w:pPr>
        <w:shd w:val="clear" w:color="auto" w:fill="141617"/>
        <w:spacing w:before="100" w:beforeAutospacing="1" w:after="100" w:afterAutospacing="1" w:line="240" w:lineRule="auto"/>
        <w:rPr>
          <w:rFonts w:ascii="Arial" w:eastAsia="Times New Roman" w:hAnsi="Arial" w:cs="Arial"/>
          <w:color w:val="A19C95"/>
          <w:sz w:val="24"/>
          <w:szCs w:val="24"/>
        </w:rPr>
      </w:pPr>
      <w:r w:rsidRPr="000D2B8B">
        <w:rPr>
          <w:rFonts w:ascii="Arial" w:eastAsia="Times New Roman" w:hAnsi="Arial" w:cs="Arial"/>
          <w:color w:val="A19C95"/>
          <w:sz w:val="24"/>
          <w:szCs w:val="24"/>
        </w:rPr>
        <w:t>owever both will return the same records, you can use anyone that you like.</w:t>
      </w:r>
    </w:p>
    <w:p w:rsidR="000D2B8B" w:rsidRPr="000D2B8B" w:rsidRDefault="000D2B8B" w:rsidP="000D2B8B">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0D2B8B">
        <w:rPr>
          <w:rFonts w:ascii="Consolas" w:eastAsia="Times New Roman" w:hAnsi="Consolas" w:cs="Courier New"/>
          <w:color w:val="57B8CB"/>
          <w:sz w:val="24"/>
          <w:szCs w:val="24"/>
        </w:rPr>
        <w:t>SELECT</w:t>
      </w:r>
      <w:r w:rsidRPr="000D2B8B">
        <w:rPr>
          <w:rFonts w:ascii="Consolas" w:eastAsia="Times New Roman" w:hAnsi="Consolas" w:cs="Courier New"/>
          <w:color w:val="C5C5B5"/>
          <w:sz w:val="24"/>
          <w:szCs w:val="24"/>
        </w:rPr>
        <w:t xml:space="preserve"> * </w:t>
      </w:r>
      <w:r w:rsidRPr="000D2B8B">
        <w:rPr>
          <w:rFonts w:ascii="Consolas" w:eastAsia="Times New Roman" w:hAnsi="Consolas" w:cs="Courier New"/>
          <w:color w:val="57B8CB"/>
          <w:sz w:val="24"/>
          <w:szCs w:val="24"/>
        </w:rPr>
        <w:t>FROM</w:t>
      </w:r>
      <w:r w:rsidRPr="000D2B8B">
        <w:rPr>
          <w:rFonts w:ascii="Consolas" w:eastAsia="Times New Roman" w:hAnsi="Consolas" w:cs="Courier New"/>
          <w:color w:val="C5C5B5"/>
          <w:sz w:val="24"/>
          <w:szCs w:val="24"/>
        </w:rPr>
        <w:t xml:space="preserve"> `pagination_table` </w:t>
      </w:r>
      <w:r w:rsidRPr="000D2B8B">
        <w:rPr>
          <w:rFonts w:ascii="Consolas" w:eastAsia="Times New Roman" w:hAnsi="Consolas" w:cs="Courier New"/>
          <w:color w:val="57B8CB"/>
          <w:sz w:val="24"/>
          <w:szCs w:val="24"/>
        </w:rPr>
        <w:t>LIMIT</w:t>
      </w:r>
      <w:r w:rsidRPr="000D2B8B">
        <w:rPr>
          <w:rFonts w:ascii="Consolas" w:eastAsia="Times New Roman" w:hAnsi="Consolas" w:cs="Courier New"/>
          <w:color w:val="C5C5B5"/>
          <w:sz w:val="24"/>
          <w:szCs w:val="24"/>
        </w:rPr>
        <w:t xml:space="preserve"> </w:t>
      </w:r>
      <w:r w:rsidRPr="000D2B8B">
        <w:rPr>
          <w:rFonts w:ascii="Consolas" w:eastAsia="Times New Roman" w:hAnsi="Consolas" w:cs="Courier New"/>
          <w:color w:val="8D63D9"/>
          <w:sz w:val="24"/>
          <w:szCs w:val="24"/>
        </w:rPr>
        <w:t>3</w:t>
      </w:r>
      <w:r w:rsidRPr="000D2B8B">
        <w:rPr>
          <w:rFonts w:ascii="Consolas" w:eastAsia="Times New Roman" w:hAnsi="Consolas" w:cs="Courier New"/>
          <w:color w:val="C5C5B5"/>
          <w:sz w:val="24"/>
          <w:szCs w:val="24"/>
        </w:rPr>
        <w:t xml:space="preserve"> </w:t>
      </w:r>
      <w:r w:rsidRPr="000D2B8B">
        <w:rPr>
          <w:rFonts w:ascii="Consolas" w:eastAsia="Times New Roman" w:hAnsi="Consolas" w:cs="Courier New"/>
          <w:color w:val="57B8CB"/>
          <w:sz w:val="24"/>
          <w:szCs w:val="24"/>
        </w:rPr>
        <w:t>OFFSET</w:t>
      </w:r>
      <w:r w:rsidRPr="000D2B8B">
        <w:rPr>
          <w:rFonts w:ascii="Consolas" w:eastAsia="Times New Roman" w:hAnsi="Consolas" w:cs="Courier New"/>
          <w:color w:val="C5C5B5"/>
          <w:sz w:val="24"/>
          <w:szCs w:val="24"/>
        </w:rPr>
        <w:t xml:space="preserve"> </w:t>
      </w:r>
      <w:r w:rsidRPr="000D2B8B">
        <w:rPr>
          <w:rFonts w:ascii="Consolas" w:eastAsia="Times New Roman" w:hAnsi="Consolas" w:cs="Courier New"/>
          <w:color w:val="8D63D9"/>
          <w:sz w:val="24"/>
          <w:szCs w:val="24"/>
        </w:rPr>
        <w:t>4</w:t>
      </w:r>
      <w:r w:rsidRPr="000D2B8B">
        <w:rPr>
          <w:rFonts w:ascii="Consolas" w:eastAsia="Times New Roman" w:hAnsi="Consolas" w:cs="Courier New"/>
          <w:color w:val="C5C5B5"/>
          <w:sz w:val="24"/>
          <w:szCs w:val="24"/>
        </w:rPr>
        <w:t>;</w:t>
      </w:r>
    </w:p>
    <w:p w:rsidR="000D2B8B" w:rsidRPr="000D2B8B" w:rsidRDefault="000D2B8B" w:rsidP="000D2B8B">
      <w:pPr>
        <w:shd w:val="clear" w:color="auto" w:fill="141617"/>
        <w:spacing w:before="100" w:beforeAutospacing="1" w:after="100" w:afterAutospacing="1" w:line="240" w:lineRule="auto"/>
        <w:rPr>
          <w:rFonts w:ascii="Arial" w:eastAsia="Times New Roman" w:hAnsi="Arial" w:cs="Arial"/>
          <w:color w:val="A19C95"/>
          <w:sz w:val="24"/>
          <w:szCs w:val="24"/>
        </w:rPr>
      </w:pPr>
      <w:r w:rsidRPr="000D2B8B">
        <w:rPr>
          <w:rFonts w:ascii="Arial" w:eastAsia="Times New Roman" w:hAnsi="Arial" w:cs="Arial"/>
          <w:color w:val="A19C95"/>
          <w:sz w:val="24"/>
          <w:szCs w:val="24"/>
        </w:rPr>
        <w:t>Or you can use shorthand method as well.</w:t>
      </w:r>
    </w:p>
    <w:p w:rsidR="000D2B8B" w:rsidRPr="000D2B8B" w:rsidRDefault="000D2B8B" w:rsidP="000D2B8B">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0D2B8B">
        <w:rPr>
          <w:rFonts w:ascii="Consolas" w:eastAsia="Times New Roman" w:hAnsi="Consolas" w:cs="Courier New"/>
          <w:color w:val="57B8CB"/>
          <w:sz w:val="24"/>
          <w:szCs w:val="24"/>
        </w:rPr>
        <w:t>SELECT</w:t>
      </w:r>
      <w:r w:rsidRPr="000D2B8B">
        <w:rPr>
          <w:rFonts w:ascii="Consolas" w:eastAsia="Times New Roman" w:hAnsi="Consolas" w:cs="Courier New"/>
          <w:color w:val="C5C5B5"/>
          <w:sz w:val="24"/>
          <w:szCs w:val="24"/>
        </w:rPr>
        <w:t xml:space="preserve"> * </w:t>
      </w:r>
      <w:r w:rsidRPr="000D2B8B">
        <w:rPr>
          <w:rFonts w:ascii="Consolas" w:eastAsia="Times New Roman" w:hAnsi="Consolas" w:cs="Courier New"/>
          <w:color w:val="57B8CB"/>
          <w:sz w:val="24"/>
          <w:szCs w:val="24"/>
        </w:rPr>
        <w:t>FROM</w:t>
      </w:r>
      <w:r w:rsidRPr="000D2B8B">
        <w:rPr>
          <w:rFonts w:ascii="Consolas" w:eastAsia="Times New Roman" w:hAnsi="Consolas" w:cs="Courier New"/>
          <w:color w:val="C5C5B5"/>
          <w:sz w:val="24"/>
          <w:szCs w:val="24"/>
        </w:rPr>
        <w:t xml:space="preserve"> `pagination_table` </w:t>
      </w:r>
      <w:r w:rsidRPr="000D2B8B">
        <w:rPr>
          <w:rFonts w:ascii="Consolas" w:eastAsia="Times New Roman" w:hAnsi="Consolas" w:cs="Courier New"/>
          <w:color w:val="57B8CB"/>
          <w:sz w:val="24"/>
          <w:szCs w:val="24"/>
        </w:rPr>
        <w:t>LIMIT</w:t>
      </w:r>
      <w:r w:rsidRPr="000D2B8B">
        <w:rPr>
          <w:rFonts w:ascii="Consolas" w:eastAsia="Times New Roman" w:hAnsi="Consolas" w:cs="Courier New"/>
          <w:color w:val="C5C5B5"/>
          <w:sz w:val="24"/>
          <w:szCs w:val="24"/>
        </w:rPr>
        <w:t xml:space="preserve"> </w:t>
      </w:r>
      <w:r w:rsidRPr="000D2B8B">
        <w:rPr>
          <w:rFonts w:ascii="Consolas" w:eastAsia="Times New Roman" w:hAnsi="Consolas" w:cs="Courier New"/>
          <w:color w:val="8D63D9"/>
          <w:sz w:val="24"/>
          <w:szCs w:val="24"/>
        </w:rPr>
        <w:t>4</w:t>
      </w:r>
      <w:r w:rsidRPr="000D2B8B">
        <w:rPr>
          <w:rFonts w:ascii="Consolas" w:eastAsia="Times New Roman" w:hAnsi="Consolas" w:cs="Courier New"/>
          <w:color w:val="C5C5B5"/>
          <w:sz w:val="24"/>
          <w:szCs w:val="24"/>
        </w:rPr>
        <w:t xml:space="preserve">, </w:t>
      </w:r>
      <w:r w:rsidRPr="000D2B8B">
        <w:rPr>
          <w:rFonts w:ascii="Consolas" w:eastAsia="Times New Roman" w:hAnsi="Consolas" w:cs="Courier New"/>
          <w:color w:val="8D63D9"/>
          <w:sz w:val="24"/>
          <w:szCs w:val="24"/>
        </w:rPr>
        <w:t>3</w:t>
      </w:r>
      <w:r w:rsidRPr="000D2B8B">
        <w:rPr>
          <w:rFonts w:ascii="Consolas" w:eastAsia="Times New Roman" w:hAnsi="Consolas" w:cs="Courier New"/>
          <w:color w:val="C5C5B5"/>
          <w:sz w:val="24"/>
          <w:szCs w:val="24"/>
        </w:rPr>
        <w:t>;</w:t>
      </w:r>
    </w:p>
    <w:p w:rsidR="000D2B8B" w:rsidRDefault="000D2B8B" w:rsidP="002B0B5F"/>
    <w:p w:rsidR="002B0B5F" w:rsidRDefault="002B0B5F" w:rsidP="002B0B5F">
      <w:r>
        <w:t>But if we need to fetch the records starting from 5th to 7th then we will use OFFSET in MySQL query</w:t>
      </w:r>
    </w:p>
    <w:p w:rsidR="00261132" w:rsidRDefault="002B0B5F" w:rsidP="002B0B5F">
      <w:r>
        <w:t>OFFSET simply skip the previous records, as you can see in the above image that OFFSET 4 , skipped records till 4 and started from 5th records</w:t>
      </w:r>
    </w:p>
    <w:p w:rsidR="00AE012D" w:rsidRDefault="00AE012D" w:rsidP="002B0B5F"/>
    <w:p w:rsidR="00AE012D" w:rsidRDefault="00AE012D" w:rsidP="002B0B5F"/>
    <w:p w:rsidR="00AE012D" w:rsidRPr="00AE012D" w:rsidRDefault="00AE012D" w:rsidP="00AE012D">
      <w:pPr>
        <w:numPr>
          <w:ilvl w:val="0"/>
          <w:numId w:val="1"/>
        </w:numPr>
        <w:shd w:val="clear" w:color="auto" w:fill="1B1E1F"/>
        <w:spacing w:before="100" w:beforeAutospacing="1" w:after="100" w:afterAutospacing="1" w:line="240" w:lineRule="auto"/>
        <w:ind w:left="0"/>
        <w:rPr>
          <w:rFonts w:ascii="Arial" w:eastAsia="Times New Roman" w:hAnsi="Arial" w:cs="Arial"/>
          <w:color w:val="A19C95"/>
          <w:sz w:val="24"/>
          <w:szCs w:val="24"/>
        </w:rPr>
      </w:pPr>
      <w:hyperlink r:id="rId5" w:history="1">
        <w:r w:rsidRPr="00AE012D">
          <w:rPr>
            <w:rFonts w:ascii="Arial" w:eastAsia="Times New Roman" w:hAnsi="Arial" w:cs="Arial"/>
            <w:caps/>
            <w:color w:val="847C71"/>
            <w:sz w:val="21"/>
            <w:szCs w:val="21"/>
            <w:u w:val="single"/>
          </w:rPr>
          <w:t>HOME</w:t>
        </w:r>
      </w:hyperlink>
    </w:p>
    <w:p w:rsidR="00AE012D" w:rsidRPr="00AE012D" w:rsidRDefault="00AE012D" w:rsidP="00AE012D">
      <w:pPr>
        <w:numPr>
          <w:ilvl w:val="0"/>
          <w:numId w:val="1"/>
        </w:numPr>
        <w:shd w:val="clear" w:color="auto" w:fill="1B1E1F"/>
        <w:spacing w:before="100" w:beforeAutospacing="1" w:after="100" w:afterAutospacing="1" w:line="240" w:lineRule="auto"/>
        <w:ind w:left="0"/>
        <w:rPr>
          <w:rFonts w:ascii="Arial" w:eastAsia="Times New Roman" w:hAnsi="Arial" w:cs="Arial"/>
          <w:color w:val="A19C95"/>
          <w:sz w:val="24"/>
          <w:szCs w:val="24"/>
        </w:rPr>
      </w:pPr>
      <w:hyperlink r:id="rId6" w:history="1">
        <w:r w:rsidRPr="00AE012D">
          <w:rPr>
            <w:rFonts w:ascii="Arial" w:eastAsia="Times New Roman" w:hAnsi="Arial" w:cs="Arial"/>
            <w:caps/>
            <w:color w:val="847C71"/>
            <w:sz w:val="21"/>
            <w:szCs w:val="21"/>
            <w:u w:val="single"/>
          </w:rPr>
          <w:t>DEMO</w:t>
        </w:r>
      </w:hyperlink>
    </w:p>
    <w:p w:rsidR="00AE012D" w:rsidRPr="00AE012D" w:rsidRDefault="00AE012D" w:rsidP="00AE012D">
      <w:pPr>
        <w:numPr>
          <w:ilvl w:val="0"/>
          <w:numId w:val="1"/>
        </w:numPr>
        <w:shd w:val="clear" w:color="auto" w:fill="1B1E1F"/>
        <w:spacing w:before="100" w:beforeAutospacing="1" w:after="100" w:afterAutospacing="1" w:line="240" w:lineRule="auto"/>
        <w:ind w:left="0"/>
        <w:rPr>
          <w:rFonts w:ascii="Arial" w:eastAsia="Times New Roman" w:hAnsi="Arial" w:cs="Arial"/>
          <w:color w:val="A19C95"/>
          <w:sz w:val="24"/>
          <w:szCs w:val="24"/>
        </w:rPr>
      </w:pPr>
      <w:hyperlink r:id="rId7" w:history="1">
        <w:r w:rsidRPr="00AE012D">
          <w:rPr>
            <w:rFonts w:ascii="Arial" w:eastAsia="Times New Roman" w:hAnsi="Arial" w:cs="Arial"/>
            <w:caps/>
            <w:color w:val="847C71"/>
            <w:sz w:val="21"/>
            <w:szCs w:val="21"/>
            <w:u w:val="single"/>
          </w:rPr>
          <w:t>PORTFOLIO</w:t>
        </w:r>
      </w:hyperlink>
    </w:p>
    <w:p w:rsidR="00AE012D" w:rsidRPr="00AE012D" w:rsidRDefault="00AE012D" w:rsidP="00AE012D">
      <w:pPr>
        <w:numPr>
          <w:ilvl w:val="0"/>
          <w:numId w:val="1"/>
        </w:numPr>
        <w:shd w:val="clear" w:color="auto" w:fill="1B1E1F"/>
        <w:spacing w:before="100" w:beforeAutospacing="1" w:after="100" w:afterAutospacing="1" w:line="240" w:lineRule="auto"/>
        <w:ind w:left="0"/>
        <w:rPr>
          <w:rFonts w:ascii="Arial" w:eastAsia="Times New Roman" w:hAnsi="Arial" w:cs="Arial"/>
          <w:color w:val="A19C95"/>
          <w:sz w:val="24"/>
          <w:szCs w:val="24"/>
        </w:rPr>
      </w:pPr>
      <w:hyperlink r:id="rId8" w:history="1">
        <w:r w:rsidRPr="00AE012D">
          <w:rPr>
            <w:rFonts w:ascii="Arial" w:eastAsia="Times New Roman" w:hAnsi="Arial" w:cs="Arial"/>
            <w:caps/>
            <w:color w:val="847C71"/>
            <w:sz w:val="21"/>
            <w:szCs w:val="21"/>
            <w:u w:val="single"/>
          </w:rPr>
          <w:t>ABOUT</w:t>
        </w:r>
      </w:hyperlink>
    </w:p>
    <w:p w:rsidR="00AE012D" w:rsidRPr="00AE012D" w:rsidRDefault="00AE012D" w:rsidP="00AE012D">
      <w:pPr>
        <w:numPr>
          <w:ilvl w:val="0"/>
          <w:numId w:val="1"/>
        </w:numPr>
        <w:shd w:val="clear" w:color="auto" w:fill="1B1E1F"/>
        <w:spacing w:before="100" w:beforeAutospacing="1" w:after="100" w:afterAutospacing="1" w:line="240" w:lineRule="auto"/>
        <w:ind w:left="0"/>
        <w:rPr>
          <w:rFonts w:ascii="Arial" w:eastAsia="Times New Roman" w:hAnsi="Arial" w:cs="Arial"/>
          <w:color w:val="A19C95"/>
          <w:sz w:val="24"/>
          <w:szCs w:val="24"/>
        </w:rPr>
      </w:pPr>
      <w:hyperlink r:id="rId9" w:history="1">
        <w:r w:rsidRPr="00AE012D">
          <w:rPr>
            <w:rFonts w:ascii="Arial" w:eastAsia="Times New Roman" w:hAnsi="Arial" w:cs="Arial"/>
            <w:caps/>
            <w:color w:val="847C71"/>
            <w:sz w:val="21"/>
            <w:szCs w:val="21"/>
            <w:u w:val="single"/>
          </w:rPr>
          <w:t>CONTACT US</w:t>
        </w:r>
      </w:hyperlink>
    </w:p>
    <w:p w:rsidR="00AE012D" w:rsidRPr="00AE012D" w:rsidRDefault="00AE012D" w:rsidP="00AE012D">
      <w:pPr>
        <w:spacing w:before="100" w:beforeAutospacing="1" w:after="100" w:afterAutospacing="1" w:line="240" w:lineRule="auto"/>
        <w:outlineLvl w:val="0"/>
        <w:rPr>
          <w:rFonts w:ascii="Arial" w:eastAsia="Times New Roman" w:hAnsi="Arial" w:cs="Arial"/>
          <w:b/>
          <w:bCs/>
          <w:color w:val="AAA6A0"/>
          <w:kern w:val="36"/>
          <w:sz w:val="48"/>
          <w:szCs w:val="48"/>
        </w:rPr>
      </w:pPr>
      <w:r w:rsidRPr="00AE012D">
        <w:rPr>
          <w:rFonts w:ascii="Arial" w:eastAsia="Times New Roman" w:hAnsi="Arial" w:cs="Arial"/>
          <w:b/>
          <w:bCs/>
          <w:noProof/>
          <w:color w:val="2B7BD9"/>
          <w:kern w:val="36"/>
          <w:sz w:val="48"/>
          <w:szCs w:val="48"/>
        </w:rPr>
        <w:drawing>
          <wp:inline distT="0" distB="0" distL="0" distR="0">
            <wp:extent cx="2609850" cy="762000"/>
            <wp:effectExtent l="0" t="0" r="0" b="0"/>
            <wp:docPr id="16" name="Picture 16" descr="https://www.allphptricks.com/wp-content/themes/Allphptricks/images/AllPHPTrick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phptricks.com/wp-content/themes/Allphptricks/images/AllPHPTricksLogo.png">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762000"/>
                    </a:xfrm>
                    <a:prstGeom prst="rect">
                      <a:avLst/>
                    </a:prstGeom>
                    <a:noFill/>
                    <a:ln>
                      <a:noFill/>
                    </a:ln>
                  </pic:spPr>
                </pic:pic>
              </a:graphicData>
            </a:graphic>
          </wp:inline>
        </w:drawing>
      </w:r>
    </w:p>
    <w:p w:rsidR="00AE012D" w:rsidRPr="00AE012D" w:rsidRDefault="00AE012D" w:rsidP="00AE012D">
      <w:pPr>
        <w:spacing w:before="100" w:beforeAutospacing="1" w:after="150" w:line="540" w:lineRule="atLeast"/>
        <w:outlineLvl w:val="0"/>
        <w:rPr>
          <w:rFonts w:ascii="Arial" w:eastAsia="Times New Roman" w:hAnsi="Arial" w:cs="Arial"/>
          <w:b/>
          <w:bCs/>
          <w:color w:val="AAA6A0"/>
          <w:kern w:val="36"/>
          <w:sz w:val="42"/>
          <w:szCs w:val="42"/>
        </w:rPr>
      </w:pPr>
      <w:r w:rsidRPr="00AE012D">
        <w:rPr>
          <w:rFonts w:ascii="Arial" w:eastAsia="Times New Roman" w:hAnsi="Arial" w:cs="Arial"/>
          <w:b/>
          <w:bCs/>
          <w:color w:val="AAA6A0"/>
          <w:kern w:val="36"/>
          <w:sz w:val="42"/>
          <w:szCs w:val="42"/>
        </w:rPr>
        <w:t>Create Simple Pagination Using PHP and MySQLi</w:t>
      </w:r>
    </w:p>
    <w:p w:rsidR="00AE012D" w:rsidRPr="00AE012D" w:rsidRDefault="00AE012D" w:rsidP="00AE012D">
      <w:pPr>
        <w:pBdr>
          <w:top w:val="single" w:sz="6" w:space="5" w:color="2D3032"/>
          <w:bottom w:val="single" w:sz="6" w:space="5" w:color="2D3032"/>
        </w:pBdr>
        <w:spacing w:after="360" w:line="240" w:lineRule="auto"/>
        <w:rPr>
          <w:rFonts w:ascii="Arial" w:eastAsia="Times New Roman" w:hAnsi="Arial" w:cs="Arial"/>
          <w:color w:val="8F887F"/>
          <w:sz w:val="21"/>
          <w:szCs w:val="21"/>
        </w:rPr>
      </w:pPr>
      <w:r w:rsidRPr="00AE012D">
        <w:rPr>
          <w:rFonts w:ascii="Arial" w:eastAsia="Times New Roman" w:hAnsi="Arial" w:cs="Arial"/>
          <w:color w:val="8F887F"/>
          <w:sz w:val="21"/>
          <w:szCs w:val="21"/>
        </w:rPr>
        <w:t>By </w:t>
      </w:r>
      <w:hyperlink r:id="rId11" w:history="1">
        <w:r w:rsidRPr="00AE012D">
          <w:rPr>
            <w:rFonts w:ascii="Arial" w:eastAsia="Times New Roman" w:hAnsi="Arial" w:cs="Arial"/>
            <w:b/>
            <w:bCs/>
            <w:caps/>
            <w:color w:val="857E74"/>
            <w:sz w:val="18"/>
            <w:szCs w:val="18"/>
          </w:rPr>
          <w:t>JAVED UR REHMAN</w:t>
        </w:r>
        <w:r w:rsidRPr="00AE012D">
          <w:rPr>
            <w:rFonts w:ascii="Arial" w:eastAsia="Times New Roman" w:hAnsi="Arial" w:cs="Arial"/>
            <w:b/>
            <w:bCs/>
            <w:caps/>
            <w:color w:val="857E74"/>
            <w:sz w:val="18"/>
            <w:szCs w:val="18"/>
            <w:u w:val="single"/>
          </w:rPr>
          <w:t> </w:t>
        </w:r>
      </w:hyperlink>
      <w:r w:rsidRPr="00AE012D">
        <w:rPr>
          <w:rFonts w:ascii="Arial" w:eastAsia="Times New Roman" w:hAnsi="Arial" w:cs="Arial"/>
          <w:color w:val="8F887F"/>
          <w:sz w:val="21"/>
          <w:szCs w:val="21"/>
        </w:rPr>
        <w:t>in </w:t>
      </w:r>
      <w:hyperlink r:id="rId12" w:history="1">
        <w:r w:rsidRPr="00AE012D">
          <w:rPr>
            <w:rFonts w:ascii="Arial" w:eastAsia="Times New Roman" w:hAnsi="Arial" w:cs="Arial"/>
            <w:b/>
            <w:bCs/>
            <w:caps/>
            <w:color w:val="857E74"/>
            <w:sz w:val="18"/>
            <w:szCs w:val="18"/>
            <w:u w:val="single"/>
          </w:rPr>
          <w:t>HTML</w:t>
        </w:r>
      </w:hyperlink>
      <w:r w:rsidRPr="00AE012D">
        <w:rPr>
          <w:rFonts w:ascii="Arial" w:eastAsia="Times New Roman" w:hAnsi="Arial" w:cs="Arial"/>
          <w:color w:val="8F887F"/>
          <w:sz w:val="21"/>
          <w:szCs w:val="21"/>
        </w:rPr>
        <w:t>, </w:t>
      </w:r>
      <w:hyperlink r:id="rId13" w:history="1">
        <w:r w:rsidRPr="00AE012D">
          <w:rPr>
            <w:rFonts w:ascii="Arial" w:eastAsia="Times New Roman" w:hAnsi="Arial" w:cs="Arial"/>
            <w:b/>
            <w:bCs/>
            <w:caps/>
            <w:color w:val="857E74"/>
            <w:sz w:val="18"/>
            <w:szCs w:val="18"/>
            <w:u w:val="single"/>
          </w:rPr>
          <w:t>MYSQL</w:t>
        </w:r>
      </w:hyperlink>
      <w:r w:rsidRPr="00AE012D">
        <w:rPr>
          <w:rFonts w:ascii="Arial" w:eastAsia="Times New Roman" w:hAnsi="Arial" w:cs="Arial"/>
          <w:color w:val="8F887F"/>
          <w:sz w:val="21"/>
          <w:szCs w:val="21"/>
        </w:rPr>
        <w:t>, </w:t>
      </w:r>
      <w:hyperlink r:id="rId14" w:history="1">
        <w:r w:rsidRPr="00AE012D">
          <w:rPr>
            <w:rFonts w:ascii="Arial" w:eastAsia="Times New Roman" w:hAnsi="Arial" w:cs="Arial"/>
            <w:b/>
            <w:bCs/>
            <w:caps/>
            <w:color w:val="857E74"/>
            <w:sz w:val="18"/>
            <w:szCs w:val="18"/>
            <w:u w:val="single"/>
          </w:rPr>
          <w:t>PHP</w:t>
        </w:r>
      </w:hyperlink>
      <w:r w:rsidRPr="00AE012D">
        <w:rPr>
          <w:rFonts w:ascii="Arial" w:eastAsia="Times New Roman" w:hAnsi="Arial" w:cs="Arial"/>
          <w:color w:val="8F887F"/>
          <w:sz w:val="21"/>
          <w:szCs w:val="21"/>
        </w:rPr>
        <w:t> Last Updated: October 18, 2023</w:t>
      </w:r>
    </w:p>
    <w:p w:rsidR="00AE012D" w:rsidRPr="00AE012D" w:rsidRDefault="00AE012D" w:rsidP="00AE012D">
      <w:pPr>
        <w:spacing w:after="0" w:line="240" w:lineRule="auto"/>
        <w:rPr>
          <w:rFonts w:ascii="Arial" w:eastAsia="Times New Roman" w:hAnsi="Arial" w:cs="Arial"/>
          <w:color w:val="A19C95"/>
          <w:sz w:val="24"/>
          <w:szCs w:val="24"/>
        </w:rPr>
      </w:pP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A19C95"/>
          <w:sz w:val="24"/>
          <w:szCs w:val="24"/>
        </w:rPr>
        <w:lastRenderedPageBreak/>
        <w:drawing>
          <wp:inline distT="0" distB="0" distL="0" distR="0">
            <wp:extent cx="5715000" cy="4019550"/>
            <wp:effectExtent l="0" t="0" r="0" b="0"/>
            <wp:docPr id="15" name="Picture 15" descr="https://www.allphptricks.com/wp-content/uploads/2018/07/create-simple-pagination-using-php-and-mysq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lphptricks.com/wp-content/uploads/2018/07/create-simple-pagination-using-php-and-mysql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hyperlink r:id="rId16" w:tgtFrame="_blank" w:history="1">
        <w:r w:rsidRPr="00AE012D">
          <w:rPr>
            <w:rFonts w:ascii="Arial" w:eastAsia="Times New Roman" w:hAnsi="Arial" w:cs="Arial"/>
            <w:caps/>
            <w:color w:val="C5C3C1"/>
            <w:sz w:val="20"/>
            <w:szCs w:val="20"/>
            <w:u w:val="single"/>
            <w:bdr w:val="single" w:sz="6" w:space="8" w:color="0169AD" w:frame="1"/>
            <w:shd w:val="clear" w:color="auto" w:fill="004674"/>
          </w:rPr>
          <w:t>DEMO</w:t>
        </w:r>
      </w:hyperlink>
      <w:r w:rsidRPr="00AE012D">
        <w:rPr>
          <w:rFonts w:ascii="Arial" w:eastAsia="Times New Roman" w:hAnsi="Arial" w:cs="Arial"/>
          <w:color w:val="A19C95"/>
          <w:sz w:val="24"/>
          <w:szCs w:val="24"/>
        </w:rPr>
        <w:t> </w:t>
      </w:r>
      <w:hyperlink r:id="rId17" w:tgtFrame="_blank" w:history="1">
        <w:r w:rsidRPr="00AE012D">
          <w:rPr>
            <w:rFonts w:ascii="Arial" w:eastAsia="Times New Roman" w:hAnsi="Arial" w:cs="Arial"/>
            <w:caps/>
            <w:color w:val="C5C3C1"/>
            <w:sz w:val="20"/>
            <w:szCs w:val="20"/>
            <w:u w:val="single"/>
            <w:bdr w:val="single" w:sz="6" w:space="8" w:color="0169AD" w:frame="1"/>
            <w:shd w:val="clear" w:color="auto" w:fill="004674"/>
          </w:rPr>
          <w:t>DOWNLOAD</w:t>
        </w:r>
      </w:hyperlink>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In this tutorial, I will explain that how can we </w:t>
      </w:r>
      <w:r w:rsidRPr="00AE012D">
        <w:rPr>
          <w:rFonts w:ascii="Arial" w:eastAsia="Times New Roman" w:hAnsi="Arial" w:cs="Arial"/>
          <w:b/>
          <w:bCs/>
          <w:color w:val="A19C95"/>
          <w:sz w:val="24"/>
          <w:szCs w:val="24"/>
        </w:rPr>
        <w:t>create simple pagination using PHP and MySQLi</w:t>
      </w:r>
      <w:r w:rsidRPr="00AE012D">
        <w:rPr>
          <w:rFonts w:ascii="Arial" w:eastAsia="Times New Roman" w:hAnsi="Arial" w:cs="Arial"/>
          <w:color w:val="A19C95"/>
          <w:sz w:val="24"/>
          <w:szCs w:val="24"/>
        </w:rPr>
        <w:t>. If you are working with SQL and fetching multiple records from database, then you have seen that this is not good idea to list all the records in a single page specially when your records are thousands in number. So the best approach is to split these records into multiple pages so that user can easily view or read these records.</w:t>
      </w:r>
    </w:p>
    <w:p w:rsidR="00AE012D" w:rsidRPr="00AE012D" w:rsidRDefault="00AE012D" w:rsidP="00AE012D">
      <w:pPr>
        <w:spacing w:before="100" w:beforeAutospacing="1" w:after="100" w:afterAutospacing="1" w:line="240" w:lineRule="auto"/>
        <w:outlineLvl w:val="1"/>
        <w:rPr>
          <w:rFonts w:ascii="Arial" w:eastAsia="Times New Roman" w:hAnsi="Arial" w:cs="Arial"/>
          <w:b/>
          <w:bCs/>
          <w:color w:val="AAA6A0"/>
          <w:sz w:val="36"/>
          <w:szCs w:val="36"/>
        </w:rPr>
      </w:pPr>
      <w:r w:rsidRPr="00AE012D">
        <w:rPr>
          <w:rFonts w:ascii="Arial" w:eastAsia="Times New Roman" w:hAnsi="Arial" w:cs="Arial"/>
          <w:b/>
          <w:bCs/>
          <w:color w:val="AAA6A0"/>
          <w:sz w:val="36"/>
          <w:szCs w:val="36"/>
        </w:rPr>
        <w:t>What is Pagination?</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Pagination mean fetching and displaying your data into multiple pages rather than single page. You have already seen this on various blogs, even on my blog homepage, you can see that I am only displaying 4 to 5 blog posts and older posts are accessible via pagination.</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b/>
          <w:bCs/>
          <w:color w:val="A19C95"/>
          <w:sz w:val="24"/>
          <w:szCs w:val="24"/>
        </w:rPr>
        <w:t>Readers Also Read:</w:t>
      </w:r>
      <w:r w:rsidRPr="00AE012D">
        <w:rPr>
          <w:rFonts w:ascii="Arial" w:eastAsia="Times New Roman" w:hAnsi="Arial" w:cs="Arial"/>
          <w:color w:val="A19C95"/>
          <w:sz w:val="24"/>
          <w:szCs w:val="24"/>
        </w:rPr>
        <w:t> </w:t>
      </w:r>
      <w:hyperlink r:id="rId18" w:history="1">
        <w:r w:rsidRPr="00AE012D">
          <w:rPr>
            <w:rFonts w:ascii="Arial" w:eastAsia="Times New Roman" w:hAnsi="Arial" w:cs="Arial"/>
            <w:b/>
            <w:bCs/>
            <w:color w:val="479FD9"/>
            <w:sz w:val="24"/>
            <w:szCs w:val="24"/>
            <w:u w:val="single"/>
          </w:rPr>
          <w:t>Laravel 10 User Roles and Permissions</w:t>
        </w:r>
      </w:hyperlink>
    </w:p>
    <w:p w:rsidR="00AE012D" w:rsidRPr="00AE012D" w:rsidRDefault="00AE012D" w:rsidP="00AE012D">
      <w:pPr>
        <w:spacing w:before="100" w:beforeAutospacing="1" w:after="100" w:afterAutospacing="1" w:line="240" w:lineRule="auto"/>
        <w:outlineLvl w:val="1"/>
        <w:rPr>
          <w:rFonts w:ascii="Arial" w:eastAsia="Times New Roman" w:hAnsi="Arial" w:cs="Arial"/>
          <w:b/>
          <w:bCs/>
          <w:color w:val="AAA6A0"/>
          <w:sz w:val="36"/>
          <w:szCs w:val="36"/>
        </w:rPr>
      </w:pPr>
      <w:r w:rsidRPr="00AE012D">
        <w:rPr>
          <w:rFonts w:ascii="Arial" w:eastAsia="Times New Roman" w:hAnsi="Arial" w:cs="Arial"/>
          <w:b/>
          <w:bCs/>
          <w:color w:val="AAA6A0"/>
          <w:sz w:val="36"/>
          <w:szCs w:val="36"/>
        </w:rPr>
        <w:t>How to Create Simple Pagination Using PHP and MySQLi</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lastRenderedPageBreak/>
        <w:t>Basically we need to fetch limited records on each page, this mean we need to limit the number of records to be fetched. For this purpose, MySQL provides a LIMIT clause, it simply fetch the limited number of records. I have created a sample table named `pagination_table` which you can download from the download button and import into your database. Lets see how LIMIT clause works, just run the following query.</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SELECT</w:t>
      </w: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57B8CB"/>
          <w:sz w:val="24"/>
          <w:szCs w:val="24"/>
        </w:rPr>
        <w:t>FROM</w:t>
      </w:r>
      <w:r w:rsidRPr="00AE012D">
        <w:rPr>
          <w:rFonts w:ascii="Consolas" w:eastAsia="Times New Roman" w:hAnsi="Consolas" w:cs="Courier New"/>
          <w:color w:val="C5C5B5"/>
          <w:sz w:val="24"/>
          <w:szCs w:val="24"/>
        </w:rPr>
        <w:t xml:space="preserve"> `pagination_table` </w:t>
      </w:r>
      <w:r w:rsidRPr="00AE012D">
        <w:rPr>
          <w:rFonts w:ascii="Consolas" w:eastAsia="Times New Roman" w:hAnsi="Consolas" w:cs="Courier New"/>
          <w:color w:val="57B8CB"/>
          <w:sz w:val="24"/>
          <w:szCs w:val="24"/>
        </w:rPr>
        <w:t>LIMIT</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D63D9"/>
          <w:sz w:val="24"/>
          <w:szCs w:val="24"/>
        </w:rPr>
        <w:t>3</w:t>
      </w:r>
      <w:r w:rsidRPr="00AE012D">
        <w:rPr>
          <w:rFonts w:ascii="Consolas" w:eastAsia="Times New Roman" w:hAnsi="Consolas" w:cs="Courier New"/>
          <w:color w:val="C5C5B5"/>
          <w:sz w:val="24"/>
          <w:szCs w:val="24"/>
          <w:shd w:val="clear" w:color="auto" w:fill="FFF615"/>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It will give you the following result.</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4273550" cy="1028700"/>
            <wp:effectExtent l="0" t="0" r="0" b="0"/>
            <wp:docPr id="14" name="Picture 14" descr="https://www.allphptricks.com/wp-content/uploads/2018/07/Limit_Clause_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phptricks.com/wp-content/uploads/2018/07/Limit_Clause_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3550" cy="102870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As you can see above that it only returns 3 records, however table contain total 36 records in it. </w:t>
      </w:r>
      <w:r w:rsidRPr="00AE012D">
        <w:rPr>
          <w:rFonts w:ascii="Arial" w:eastAsia="Times New Roman" w:hAnsi="Arial" w:cs="Arial"/>
          <w:color w:val="A19C95"/>
          <w:sz w:val="24"/>
          <w:szCs w:val="24"/>
          <w:shd w:val="clear" w:color="auto" w:fill="FFF615"/>
        </w:rPr>
        <w:t>But if we need to fetch the records starting from 5th to 7th then we will use </w:t>
      </w:r>
      <w:r w:rsidRPr="00AE012D">
        <w:rPr>
          <w:rFonts w:ascii="Arial" w:eastAsia="Times New Roman" w:hAnsi="Arial" w:cs="Arial"/>
          <w:b/>
          <w:bCs/>
          <w:color w:val="A19C95"/>
          <w:sz w:val="24"/>
          <w:szCs w:val="24"/>
          <w:shd w:val="clear" w:color="auto" w:fill="FFF615"/>
        </w:rPr>
        <w:t>OFFSET</w:t>
      </w:r>
      <w:r w:rsidRPr="00AE012D">
        <w:rPr>
          <w:rFonts w:ascii="Arial" w:eastAsia="Times New Roman" w:hAnsi="Arial" w:cs="Arial"/>
          <w:color w:val="A19C95"/>
          <w:sz w:val="24"/>
          <w:szCs w:val="24"/>
          <w:shd w:val="clear" w:color="auto" w:fill="FFF615"/>
        </w:rPr>
        <w:t> in MySQL query</w:t>
      </w:r>
      <w:r w:rsidRPr="00AE012D">
        <w:rPr>
          <w:rFonts w:ascii="Arial" w:eastAsia="Times New Roman" w:hAnsi="Arial" w:cs="Arial"/>
          <w:color w:val="A19C95"/>
          <w:sz w:val="24"/>
          <w:szCs w:val="24"/>
        </w:rPr>
        <w:t>, there are two different ways to use the </w:t>
      </w:r>
      <w:r w:rsidRPr="00AE012D">
        <w:rPr>
          <w:rFonts w:ascii="Arial" w:eastAsia="Times New Roman" w:hAnsi="Arial" w:cs="Arial"/>
          <w:b/>
          <w:bCs/>
          <w:color w:val="A19C95"/>
          <w:sz w:val="24"/>
          <w:szCs w:val="24"/>
        </w:rPr>
        <w:t>OFFSET</w:t>
      </w:r>
      <w:r w:rsidRPr="00AE012D">
        <w:rPr>
          <w:rFonts w:ascii="Arial" w:eastAsia="Times New Roman" w:hAnsi="Arial" w:cs="Arial"/>
          <w:color w:val="A19C95"/>
          <w:sz w:val="24"/>
          <w:szCs w:val="24"/>
        </w:rPr>
        <w:t>, however both will return the same records, you can use anyone that you like.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SELECT</w:t>
      </w: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57B8CB"/>
          <w:sz w:val="24"/>
          <w:szCs w:val="24"/>
        </w:rPr>
        <w:t>FROM</w:t>
      </w:r>
      <w:r w:rsidRPr="00AE012D">
        <w:rPr>
          <w:rFonts w:ascii="Consolas" w:eastAsia="Times New Roman" w:hAnsi="Consolas" w:cs="Courier New"/>
          <w:color w:val="C5C5B5"/>
          <w:sz w:val="24"/>
          <w:szCs w:val="24"/>
        </w:rPr>
        <w:t xml:space="preserve"> `pagination_table` </w:t>
      </w:r>
      <w:r w:rsidRPr="00AE012D">
        <w:rPr>
          <w:rFonts w:ascii="Consolas" w:eastAsia="Times New Roman" w:hAnsi="Consolas" w:cs="Courier New"/>
          <w:color w:val="57B8CB"/>
          <w:sz w:val="24"/>
          <w:szCs w:val="24"/>
        </w:rPr>
        <w:t>LIMIT</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D63D9"/>
          <w:sz w:val="24"/>
          <w:szCs w:val="24"/>
        </w:rPr>
        <w:t>3</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OFFSET</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D63D9"/>
          <w:sz w:val="24"/>
          <w:szCs w:val="24"/>
        </w:rPr>
        <w:t>4</w:t>
      </w: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Or you can use shorthand method as well.</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SELECT</w:t>
      </w: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57B8CB"/>
          <w:sz w:val="24"/>
          <w:szCs w:val="24"/>
        </w:rPr>
        <w:t>FROM</w:t>
      </w:r>
      <w:r w:rsidRPr="00AE012D">
        <w:rPr>
          <w:rFonts w:ascii="Consolas" w:eastAsia="Times New Roman" w:hAnsi="Consolas" w:cs="Courier New"/>
          <w:color w:val="C5C5B5"/>
          <w:sz w:val="24"/>
          <w:szCs w:val="24"/>
        </w:rPr>
        <w:t xml:space="preserve"> `pagination_table` </w:t>
      </w:r>
      <w:r w:rsidRPr="00AE012D">
        <w:rPr>
          <w:rFonts w:ascii="Consolas" w:eastAsia="Times New Roman" w:hAnsi="Consolas" w:cs="Courier New"/>
          <w:color w:val="57B8CB"/>
          <w:sz w:val="24"/>
          <w:szCs w:val="24"/>
        </w:rPr>
        <w:t>LIMIT</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D63D9"/>
          <w:sz w:val="24"/>
          <w:szCs w:val="24"/>
        </w:rPr>
        <w:t>4</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D63D9"/>
          <w:sz w:val="24"/>
          <w:szCs w:val="24"/>
        </w:rPr>
        <w:t>3</w:t>
      </w: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These both queries will return the following records.</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4318000" cy="1022350"/>
            <wp:effectExtent l="0" t="0" r="6350" b="6350"/>
            <wp:docPr id="13" name="Picture 13" descr="https://www.allphptricks.com/wp-content/uploads/2018/07/Limit_Clause__Offset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phptricks.com/wp-content/uploads/2018/07/Limit_Clause__Offset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8000" cy="10223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The difference between both queries that in first method you write LIMIT value after LIMIT and </w:t>
      </w:r>
      <w:r w:rsidRPr="00AE012D">
        <w:rPr>
          <w:rFonts w:ascii="Arial" w:eastAsia="Times New Roman" w:hAnsi="Arial" w:cs="Arial"/>
          <w:b/>
          <w:bCs/>
          <w:color w:val="A19C95"/>
          <w:sz w:val="24"/>
          <w:szCs w:val="24"/>
        </w:rPr>
        <w:t>OFFSET</w:t>
      </w:r>
      <w:r w:rsidRPr="00AE012D">
        <w:rPr>
          <w:rFonts w:ascii="Arial" w:eastAsia="Times New Roman" w:hAnsi="Arial" w:cs="Arial"/>
          <w:color w:val="A19C95"/>
          <w:sz w:val="24"/>
          <w:szCs w:val="24"/>
        </w:rPr>
        <w:t> value after </w:t>
      </w:r>
      <w:r w:rsidRPr="00AE012D">
        <w:rPr>
          <w:rFonts w:ascii="Arial" w:eastAsia="Times New Roman" w:hAnsi="Arial" w:cs="Arial"/>
          <w:b/>
          <w:bCs/>
          <w:color w:val="A19C95"/>
          <w:sz w:val="24"/>
          <w:szCs w:val="24"/>
        </w:rPr>
        <w:t>OFFSET</w:t>
      </w:r>
      <w:r w:rsidRPr="00AE012D">
        <w:rPr>
          <w:rFonts w:ascii="Arial" w:eastAsia="Times New Roman" w:hAnsi="Arial" w:cs="Arial"/>
          <w:color w:val="A19C95"/>
          <w:sz w:val="24"/>
          <w:szCs w:val="24"/>
        </w:rPr>
        <w:t>, but in shorthand method you write </w:t>
      </w:r>
      <w:r w:rsidRPr="00AE012D">
        <w:rPr>
          <w:rFonts w:ascii="Arial" w:eastAsia="Times New Roman" w:hAnsi="Arial" w:cs="Arial"/>
          <w:b/>
          <w:bCs/>
          <w:color w:val="A19C95"/>
          <w:sz w:val="24"/>
          <w:szCs w:val="24"/>
        </w:rPr>
        <w:t>OFFSET</w:t>
      </w:r>
      <w:r w:rsidRPr="00AE012D">
        <w:rPr>
          <w:rFonts w:ascii="Arial" w:eastAsia="Times New Roman" w:hAnsi="Arial" w:cs="Arial"/>
          <w:color w:val="A19C95"/>
          <w:sz w:val="24"/>
          <w:szCs w:val="24"/>
        </w:rPr>
        <w:t> value after LIMIT clause and LIMIT value after comma (,).</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b/>
          <w:bCs/>
          <w:color w:val="A19C95"/>
          <w:sz w:val="24"/>
          <w:szCs w:val="24"/>
          <w:shd w:val="clear" w:color="auto" w:fill="F497FF"/>
        </w:rPr>
        <w:t>OFFSET</w:t>
      </w:r>
      <w:r w:rsidRPr="00AE012D">
        <w:rPr>
          <w:rFonts w:ascii="Arial" w:eastAsia="Times New Roman" w:hAnsi="Arial" w:cs="Arial"/>
          <w:color w:val="A19C95"/>
          <w:sz w:val="24"/>
          <w:szCs w:val="24"/>
          <w:shd w:val="clear" w:color="auto" w:fill="F497FF"/>
        </w:rPr>
        <w:t> simply skip the previous records, as you can see in the above image that </w:t>
      </w:r>
      <w:r w:rsidRPr="00AE012D">
        <w:rPr>
          <w:rFonts w:ascii="Arial" w:eastAsia="Times New Roman" w:hAnsi="Arial" w:cs="Arial"/>
          <w:b/>
          <w:bCs/>
          <w:color w:val="A19C95"/>
          <w:sz w:val="24"/>
          <w:szCs w:val="24"/>
          <w:shd w:val="clear" w:color="auto" w:fill="F497FF"/>
        </w:rPr>
        <w:t>OFFSET 4</w:t>
      </w:r>
      <w:r w:rsidRPr="00AE012D">
        <w:rPr>
          <w:rFonts w:ascii="Arial" w:eastAsia="Times New Roman" w:hAnsi="Arial" w:cs="Arial"/>
          <w:color w:val="A19C95"/>
          <w:sz w:val="24"/>
          <w:szCs w:val="24"/>
          <w:shd w:val="clear" w:color="auto" w:fill="F497FF"/>
        </w:rPr>
        <w:t>, skipped records till 4 and started from </w:t>
      </w:r>
      <w:r w:rsidRPr="00AE012D">
        <w:rPr>
          <w:rFonts w:ascii="Arial" w:eastAsia="Times New Roman" w:hAnsi="Arial" w:cs="Arial"/>
          <w:b/>
          <w:bCs/>
          <w:color w:val="A19C95"/>
          <w:sz w:val="24"/>
          <w:szCs w:val="24"/>
          <w:shd w:val="clear" w:color="auto" w:fill="F497FF"/>
        </w:rPr>
        <w:t>5th</w:t>
      </w:r>
      <w:r w:rsidRPr="00AE012D">
        <w:rPr>
          <w:rFonts w:ascii="Arial" w:eastAsia="Times New Roman" w:hAnsi="Arial" w:cs="Arial"/>
          <w:color w:val="A19C95"/>
          <w:sz w:val="24"/>
          <w:szCs w:val="24"/>
          <w:shd w:val="clear" w:color="auto" w:fill="F497FF"/>
        </w:rPr>
        <w:t> records</w:t>
      </w:r>
      <w:r w:rsidRPr="00AE012D">
        <w:rPr>
          <w:rFonts w:ascii="Arial" w:eastAsia="Times New Roman" w:hAnsi="Arial" w:cs="Arial"/>
          <w:color w:val="A19C9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lastRenderedPageBreak/>
        <w:t>Now i hope you got the picture in your mind that what we actually need to do to create a pagination, we just need to change the offset value on each split page.</w:t>
      </w:r>
    </w:p>
    <w:p w:rsidR="00AE012D" w:rsidRPr="00AE012D" w:rsidRDefault="00AE012D" w:rsidP="00AE012D">
      <w:pPr>
        <w:spacing w:before="100" w:beforeAutospacing="1" w:after="100" w:afterAutospacing="1" w:line="240" w:lineRule="auto"/>
        <w:outlineLvl w:val="1"/>
        <w:rPr>
          <w:rFonts w:ascii="Arial" w:eastAsia="Times New Roman" w:hAnsi="Arial" w:cs="Arial"/>
          <w:b/>
          <w:bCs/>
          <w:color w:val="AAA6A0"/>
          <w:sz w:val="36"/>
          <w:szCs w:val="36"/>
        </w:rPr>
      </w:pPr>
      <w:r w:rsidRPr="00AE012D">
        <w:rPr>
          <w:rFonts w:ascii="Arial" w:eastAsia="Times New Roman" w:hAnsi="Arial" w:cs="Arial"/>
          <w:b/>
          <w:bCs/>
          <w:color w:val="AAA6A0"/>
          <w:sz w:val="36"/>
          <w:szCs w:val="36"/>
        </w:rPr>
        <w:t>Steps to Create Simple Pagination Using PHP and MySQLi</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Create a Database and Table with Dummy Data</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Create a Database Connection</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Get the Current Page Number</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SET Total Records Per Page Value</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Calculate OFFSET Value and SET other Variables</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Get the Total Number of Pages for Pagination</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SQL Query for Fetching Limited Records using LIMIT Clause and OFFSET</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Showing Current Page Number Out of Total</w:t>
      </w:r>
    </w:p>
    <w:p w:rsidR="00AE012D" w:rsidRPr="00AE012D" w:rsidRDefault="00AE012D" w:rsidP="00AE012D">
      <w:pPr>
        <w:numPr>
          <w:ilvl w:val="0"/>
          <w:numId w:val="2"/>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Creating Pagination Buttons</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1. Create a Database and Table with Dummy Data</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To create database run the following query.</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CREATE</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DATABASE</w:t>
      </w:r>
      <w:r w:rsidRPr="00AE012D">
        <w:rPr>
          <w:rFonts w:ascii="Consolas" w:eastAsia="Times New Roman" w:hAnsi="Consolas" w:cs="Courier New"/>
          <w:color w:val="C5C5B5"/>
          <w:sz w:val="24"/>
          <w:szCs w:val="24"/>
        </w:rPr>
        <w:t xml:space="preserve"> allphptricks;</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To create a table run the following query. </w:t>
      </w:r>
      <w:r w:rsidRPr="00AE012D">
        <w:rPr>
          <w:rFonts w:ascii="Arial" w:eastAsia="Times New Roman" w:hAnsi="Arial" w:cs="Arial"/>
          <w:b/>
          <w:bCs/>
          <w:color w:val="A19C95"/>
          <w:sz w:val="24"/>
          <w:szCs w:val="24"/>
        </w:rPr>
        <w:t>Note:</w:t>
      </w:r>
      <w:r w:rsidRPr="00AE012D">
        <w:rPr>
          <w:rFonts w:ascii="Arial" w:eastAsia="Times New Roman" w:hAnsi="Arial" w:cs="Arial"/>
          <w:color w:val="A19C95"/>
          <w:sz w:val="24"/>
          <w:szCs w:val="24"/>
        </w:rPr>
        <w:t> I have already attached the SQL file of this table with dummy data, just download the complete zip file of this tutorial.</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CREATE</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TABLE</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NOT </w:t>
      </w:r>
      <w:r w:rsidRPr="00AE012D">
        <w:rPr>
          <w:rFonts w:ascii="Consolas" w:eastAsia="Times New Roman" w:hAnsi="Consolas" w:cs="Courier New"/>
          <w:color w:val="57B8CB"/>
          <w:sz w:val="24"/>
          <w:szCs w:val="24"/>
        </w:rPr>
        <w:t>EXISTS</w:t>
      </w:r>
      <w:r w:rsidRPr="00AE012D">
        <w:rPr>
          <w:rFonts w:ascii="Consolas" w:eastAsia="Times New Roman" w:hAnsi="Consolas" w:cs="Courier New"/>
          <w:color w:val="C5C5B5"/>
          <w:sz w:val="24"/>
          <w:szCs w:val="24"/>
        </w:rPr>
        <w:t xml:space="preserve"> `pagination_table`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`id` </w:t>
      </w:r>
      <w:r w:rsidRPr="00AE012D">
        <w:rPr>
          <w:rFonts w:ascii="Consolas" w:eastAsia="Times New Roman" w:hAnsi="Consolas" w:cs="Courier New"/>
          <w:color w:val="57B8CB"/>
          <w:sz w:val="24"/>
          <w:szCs w:val="24"/>
        </w:rPr>
        <w:t>int</w:t>
      </w:r>
      <w:r w:rsidRPr="00AE012D">
        <w:rPr>
          <w:rFonts w:ascii="Consolas" w:eastAsia="Times New Roman" w:hAnsi="Consolas" w:cs="Courier New"/>
          <w:color w:val="C5C5B5"/>
          <w:sz w:val="24"/>
          <w:szCs w:val="24"/>
        </w:rPr>
        <w:t>(</w:t>
      </w:r>
      <w:r w:rsidRPr="00AE012D">
        <w:rPr>
          <w:rFonts w:ascii="Consolas" w:eastAsia="Times New Roman" w:hAnsi="Consolas" w:cs="Courier New"/>
          <w:color w:val="8D63D9"/>
          <w:sz w:val="24"/>
          <w:szCs w:val="24"/>
        </w:rPr>
        <w:t>10</w:t>
      </w:r>
      <w:r w:rsidRPr="00AE012D">
        <w:rPr>
          <w:rFonts w:ascii="Consolas" w:eastAsia="Times New Roman" w:hAnsi="Consolas" w:cs="Courier New"/>
          <w:color w:val="C5C5B5"/>
          <w:sz w:val="24"/>
          <w:szCs w:val="24"/>
        </w:rPr>
        <w:t xml:space="preserve">) NOT </w:t>
      </w:r>
      <w:r w:rsidRPr="00AE012D">
        <w:rPr>
          <w:rFonts w:ascii="Consolas" w:eastAsia="Times New Roman" w:hAnsi="Consolas" w:cs="Courier New"/>
          <w:color w:val="8D63D9"/>
          <w:sz w:val="24"/>
          <w:szCs w:val="24"/>
        </w:rPr>
        <w:t>NULL</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AUTO_INCREMENT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`name` </w:t>
      </w:r>
      <w:r w:rsidRPr="00AE012D">
        <w:rPr>
          <w:rFonts w:ascii="Consolas" w:eastAsia="Times New Roman" w:hAnsi="Consolas" w:cs="Courier New"/>
          <w:color w:val="57B8CB"/>
          <w:sz w:val="24"/>
          <w:szCs w:val="24"/>
        </w:rPr>
        <w:t>varchar</w:t>
      </w:r>
      <w:r w:rsidRPr="00AE012D">
        <w:rPr>
          <w:rFonts w:ascii="Consolas" w:eastAsia="Times New Roman" w:hAnsi="Consolas" w:cs="Courier New"/>
          <w:color w:val="C5C5B5"/>
          <w:sz w:val="24"/>
          <w:szCs w:val="24"/>
        </w:rPr>
        <w:t>(</w:t>
      </w:r>
      <w:r w:rsidRPr="00AE012D">
        <w:rPr>
          <w:rFonts w:ascii="Consolas" w:eastAsia="Times New Roman" w:hAnsi="Consolas" w:cs="Courier New"/>
          <w:color w:val="8D63D9"/>
          <w:sz w:val="24"/>
          <w:szCs w:val="24"/>
        </w:rPr>
        <w:t>250</w:t>
      </w:r>
      <w:r w:rsidRPr="00AE012D">
        <w:rPr>
          <w:rFonts w:ascii="Consolas" w:eastAsia="Times New Roman" w:hAnsi="Consolas" w:cs="Courier New"/>
          <w:color w:val="C5C5B5"/>
          <w:sz w:val="24"/>
          <w:szCs w:val="24"/>
        </w:rPr>
        <w:t xml:space="preserve">) NOT </w:t>
      </w:r>
      <w:r w:rsidRPr="00AE012D">
        <w:rPr>
          <w:rFonts w:ascii="Consolas" w:eastAsia="Times New Roman" w:hAnsi="Consolas" w:cs="Courier New"/>
          <w:color w:val="8D63D9"/>
          <w:sz w:val="24"/>
          <w:szCs w:val="24"/>
        </w:rPr>
        <w:t>NULL</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`age` </w:t>
      </w:r>
      <w:r w:rsidRPr="00AE012D">
        <w:rPr>
          <w:rFonts w:ascii="Consolas" w:eastAsia="Times New Roman" w:hAnsi="Consolas" w:cs="Courier New"/>
          <w:color w:val="57B8CB"/>
          <w:sz w:val="24"/>
          <w:szCs w:val="24"/>
        </w:rPr>
        <w:t>int</w:t>
      </w:r>
      <w:r w:rsidRPr="00AE012D">
        <w:rPr>
          <w:rFonts w:ascii="Consolas" w:eastAsia="Times New Roman" w:hAnsi="Consolas" w:cs="Courier New"/>
          <w:color w:val="C5C5B5"/>
          <w:sz w:val="24"/>
          <w:szCs w:val="24"/>
        </w:rPr>
        <w:t>(</w:t>
      </w:r>
      <w:r w:rsidRPr="00AE012D">
        <w:rPr>
          <w:rFonts w:ascii="Consolas" w:eastAsia="Times New Roman" w:hAnsi="Consolas" w:cs="Courier New"/>
          <w:color w:val="8D63D9"/>
          <w:sz w:val="24"/>
          <w:szCs w:val="24"/>
        </w:rPr>
        <w:t>10</w:t>
      </w:r>
      <w:r w:rsidRPr="00AE012D">
        <w:rPr>
          <w:rFonts w:ascii="Consolas" w:eastAsia="Times New Roman" w:hAnsi="Consolas" w:cs="Courier New"/>
          <w:color w:val="C5C5B5"/>
          <w:sz w:val="24"/>
          <w:szCs w:val="24"/>
        </w:rPr>
        <w:t xml:space="preserve">) NOT </w:t>
      </w:r>
      <w:r w:rsidRPr="00AE012D">
        <w:rPr>
          <w:rFonts w:ascii="Consolas" w:eastAsia="Times New Roman" w:hAnsi="Consolas" w:cs="Courier New"/>
          <w:color w:val="8D63D9"/>
          <w:sz w:val="24"/>
          <w:szCs w:val="24"/>
        </w:rPr>
        <w:t>NULL</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`dept` </w:t>
      </w:r>
      <w:r w:rsidRPr="00AE012D">
        <w:rPr>
          <w:rFonts w:ascii="Consolas" w:eastAsia="Times New Roman" w:hAnsi="Consolas" w:cs="Courier New"/>
          <w:color w:val="57B8CB"/>
          <w:sz w:val="24"/>
          <w:szCs w:val="24"/>
        </w:rPr>
        <w:t>varchar</w:t>
      </w:r>
      <w:r w:rsidRPr="00AE012D">
        <w:rPr>
          <w:rFonts w:ascii="Consolas" w:eastAsia="Times New Roman" w:hAnsi="Consolas" w:cs="Courier New"/>
          <w:color w:val="C5C5B5"/>
          <w:sz w:val="24"/>
          <w:szCs w:val="24"/>
        </w:rPr>
        <w:t>(</w:t>
      </w:r>
      <w:r w:rsidRPr="00AE012D">
        <w:rPr>
          <w:rFonts w:ascii="Consolas" w:eastAsia="Times New Roman" w:hAnsi="Consolas" w:cs="Courier New"/>
          <w:color w:val="8D63D9"/>
          <w:sz w:val="24"/>
          <w:szCs w:val="24"/>
        </w:rPr>
        <w:t>250</w:t>
      </w:r>
      <w:r w:rsidRPr="00AE012D">
        <w:rPr>
          <w:rFonts w:ascii="Consolas" w:eastAsia="Times New Roman" w:hAnsi="Consolas" w:cs="Courier New"/>
          <w:color w:val="C5C5B5"/>
          <w:sz w:val="24"/>
          <w:szCs w:val="24"/>
        </w:rPr>
        <w:t xml:space="preserve">) NOT </w:t>
      </w:r>
      <w:r w:rsidRPr="00AE012D">
        <w:rPr>
          <w:rFonts w:ascii="Consolas" w:eastAsia="Times New Roman" w:hAnsi="Consolas" w:cs="Courier New"/>
          <w:color w:val="8D63D9"/>
          <w:sz w:val="24"/>
          <w:szCs w:val="24"/>
        </w:rPr>
        <w:t>NULL</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PRIMARY</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KEY</w:t>
      </w:r>
      <w:r w:rsidRPr="00AE012D">
        <w:rPr>
          <w:rFonts w:ascii="Consolas" w:eastAsia="Times New Roman" w:hAnsi="Consolas" w:cs="Courier New"/>
          <w:color w:val="C5C5B5"/>
          <w:sz w:val="24"/>
          <w:szCs w:val="24"/>
        </w:rPr>
        <w:t xml:space="preserve"> (`id`)</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ENGINE</w:t>
      </w:r>
      <w:r w:rsidRPr="00AE012D">
        <w:rPr>
          <w:rFonts w:ascii="Consolas" w:eastAsia="Times New Roman" w:hAnsi="Consolas" w:cs="Courier New"/>
          <w:color w:val="C5C5B5"/>
          <w:sz w:val="24"/>
          <w:szCs w:val="24"/>
        </w:rPr>
        <w:t>=</w:t>
      </w:r>
      <w:r w:rsidRPr="00AE012D">
        <w:rPr>
          <w:rFonts w:ascii="Consolas" w:eastAsia="Times New Roman" w:hAnsi="Consolas" w:cs="Courier New"/>
          <w:color w:val="57B8CB"/>
          <w:sz w:val="24"/>
          <w:szCs w:val="24"/>
        </w:rPr>
        <w:t>InnoDB</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DEFAULT</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CHARSET</w:t>
      </w:r>
      <w:r w:rsidRPr="00AE012D">
        <w:rPr>
          <w:rFonts w:ascii="Consolas" w:eastAsia="Times New Roman" w:hAnsi="Consolas" w:cs="Courier New"/>
          <w:color w:val="C5C5B5"/>
          <w:sz w:val="24"/>
          <w:szCs w:val="24"/>
        </w:rPr>
        <w:t>=latin1;</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2. Create a Database Connection</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lastRenderedPageBreak/>
        <w:t>Just create a db.php file and paste the following database connection in it. Make sure that you update these credentials with your database credentials.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8B847A"/>
          <w:sz w:val="24"/>
          <w:szCs w:val="24"/>
        </w:rPr>
        <w:t>// Enter your Host, username, password, database below.</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$con = </w:t>
      </w:r>
      <w:r w:rsidRPr="00AE012D">
        <w:rPr>
          <w:rFonts w:ascii="Consolas" w:eastAsia="Times New Roman" w:hAnsi="Consolas" w:cs="Courier New"/>
          <w:color w:val="C3BA61"/>
          <w:sz w:val="24"/>
          <w:szCs w:val="24"/>
        </w:rPr>
        <w:t>mysqli_connect</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"localhost"</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"root"</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"allphptricks"</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C3BA61"/>
          <w:sz w:val="24"/>
          <w:szCs w:val="24"/>
        </w:rPr>
        <w:t>mysqli_connect_errno</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"Failed to connect to MySQL: "</w:t>
      </w: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C3BA61"/>
          <w:sz w:val="24"/>
          <w:szCs w:val="24"/>
        </w:rPr>
        <w:t>mysqli_connect_error</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die</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3. Get the Current Page Number</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To get the current page number, we will use the $_GET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isset</w:t>
      </w:r>
      <w:r w:rsidRPr="00AE012D">
        <w:rPr>
          <w:rFonts w:ascii="Consolas" w:eastAsia="Times New Roman" w:hAnsi="Consolas" w:cs="Courier New"/>
          <w:color w:val="C5C5B5"/>
          <w:sz w:val="24"/>
          <w:szCs w:val="24"/>
        </w:rPr>
        <w:t>($_GET[</w:t>
      </w:r>
      <w:r w:rsidRPr="00AE012D">
        <w:rPr>
          <w:rFonts w:ascii="Consolas" w:eastAsia="Times New Roman" w:hAnsi="Consolas" w:cs="Courier New"/>
          <w:color w:val="94C236"/>
          <w:sz w:val="24"/>
          <w:szCs w:val="24"/>
        </w:rPr>
        <w:t>'page_no'</w:t>
      </w:r>
      <w:r w:rsidRPr="00AE012D">
        <w:rPr>
          <w:rFonts w:ascii="Consolas" w:eastAsia="Times New Roman" w:hAnsi="Consolas" w:cs="Courier New"/>
          <w:color w:val="C5C5B5"/>
          <w:sz w:val="24"/>
          <w:szCs w:val="24"/>
        </w:rPr>
        <w:t>]) &amp;&amp; $_GET[</w:t>
      </w:r>
      <w:r w:rsidRPr="00AE012D">
        <w:rPr>
          <w:rFonts w:ascii="Consolas" w:eastAsia="Times New Roman" w:hAnsi="Consolas" w:cs="Courier New"/>
          <w:color w:val="94C236"/>
          <w:sz w:val="24"/>
          <w:szCs w:val="24"/>
        </w:rPr>
        <w:t>'page_no'</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w:t>
      </w:r>
      <w:r w:rsidRPr="00AE012D">
        <w:rPr>
          <w:rFonts w:ascii="Consolas" w:eastAsia="Times New Roman" w:hAnsi="Consolas" w:cs="Courier New"/>
          <w:color w:val="C5C5B5"/>
          <w:sz w:val="24"/>
          <w:szCs w:val="24"/>
        </w:rPr>
        <w:t>)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$page_no = $_GET[</w:t>
      </w:r>
      <w:r w:rsidRPr="00AE012D">
        <w:rPr>
          <w:rFonts w:ascii="Consolas" w:eastAsia="Times New Roman" w:hAnsi="Consolas" w:cs="Courier New"/>
          <w:color w:val="94C236"/>
          <w:sz w:val="24"/>
          <w:szCs w:val="24"/>
        </w:rPr>
        <w:t>'page_no'</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$page_no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4. SET Total Records Per Page Value</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You can set any value to total records per page, i am showing only 3 records per page.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$total_records_per_page = </w:t>
      </w:r>
      <w:r w:rsidRPr="00AE012D">
        <w:rPr>
          <w:rFonts w:ascii="Consolas" w:eastAsia="Times New Roman" w:hAnsi="Consolas" w:cs="Courier New"/>
          <w:color w:val="8D63D9"/>
          <w:sz w:val="24"/>
          <w:szCs w:val="24"/>
        </w:rPr>
        <w:t>3</w:t>
      </w: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5. Calculate OFFSET Value and SET other Variables</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You can see that i have set offset value and calculating the next and previous page number, adjacent is also set here, we will use it soon.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lastRenderedPageBreak/>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$offset = ($page_no-</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 * $total_records_per_page;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$previous_page = $page_no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$next_page = $page_no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$adjacents = </w:t>
      </w:r>
      <w:r w:rsidRPr="00AE012D">
        <w:rPr>
          <w:rFonts w:ascii="Consolas" w:eastAsia="Times New Roman" w:hAnsi="Consolas" w:cs="Courier New"/>
          <w:color w:val="94C236"/>
          <w:sz w:val="24"/>
          <w:szCs w:val="24"/>
        </w:rPr>
        <w:t>"2"</w:t>
      </w: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6. Get the Total Number of Pages for Pagination</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Now we need to calculate total number of pages for pagination, it depends on how many records we want to display on single page. We already have database connection so now getting the total number of pages and also setting the second last number in the below code.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$result_count = </w:t>
      </w:r>
      <w:r w:rsidRPr="00AE012D">
        <w:rPr>
          <w:rFonts w:ascii="Consolas" w:eastAsia="Times New Roman" w:hAnsi="Consolas" w:cs="Courier New"/>
          <w:color w:val="C3BA61"/>
          <w:sz w:val="24"/>
          <w:szCs w:val="24"/>
        </w:rPr>
        <w:t>mysqli_query</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$con,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94C236"/>
          <w:sz w:val="24"/>
          <w:szCs w:val="24"/>
        </w:rPr>
        <w:t>"SELECT COUNT(*) As total_records FROM `pagination_table`"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$total_records = </w:t>
      </w:r>
      <w:r w:rsidRPr="00AE012D">
        <w:rPr>
          <w:rFonts w:ascii="Consolas" w:eastAsia="Times New Roman" w:hAnsi="Consolas" w:cs="Courier New"/>
          <w:color w:val="C3BA61"/>
          <w:sz w:val="24"/>
          <w:szCs w:val="24"/>
        </w:rPr>
        <w:t>mysqli_fetch_array</w:t>
      </w:r>
      <w:r w:rsidRPr="00AE012D">
        <w:rPr>
          <w:rFonts w:ascii="Consolas" w:eastAsia="Times New Roman" w:hAnsi="Consolas" w:cs="Courier New"/>
          <w:color w:val="C5C5B5"/>
          <w:sz w:val="24"/>
          <w:szCs w:val="24"/>
        </w:rPr>
        <w:t>($result_count);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$total_records = $total_records[</w:t>
      </w:r>
      <w:r w:rsidRPr="00AE012D">
        <w:rPr>
          <w:rFonts w:ascii="Consolas" w:eastAsia="Times New Roman" w:hAnsi="Consolas" w:cs="Courier New"/>
          <w:color w:val="94C236"/>
          <w:sz w:val="24"/>
          <w:szCs w:val="24"/>
        </w:rPr>
        <w:t>'total_records'</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$total_no_of_pages = </w:t>
      </w:r>
      <w:r w:rsidRPr="00AE012D">
        <w:rPr>
          <w:rFonts w:ascii="Consolas" w:eastAsia="Times New Roman" w:hAnsi="Consolas" w:cs="Courier New"/>
          <w:color w:val="C3BA61"/>
          <w:sz w:val="24"/>
          <w:szCs w:val="24"/>
        </w:rPr>
        <w:t>ceil</w:t>
      </w:r>
      <w:r w:rsidRPr="00AE012D">
        <w:rPr>
          <w:rFonts w:ascii="Consolas" w:eastAsia="Times New Roman" w:hAnsi="Consolas" w:cs="Courier New"/>
          <w:color w:val="C5C5B5"/>
          <w:sz w:val="24"/>
          <w:szCs w:val="24"/>
        </w:rPr>
        <w:t>($total_records / $total_records_per_page);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$second_last = $total_no_of_pages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8B847A"/>
          <w:sz w:val="24"/>
          <w:szCs w:val="24"/>
        </w:rPr>
        <w:t>// total pages minus 1</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7. SQL Query for Fetching Limited Records using LIMIT Clause and OFFSET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We will use OFFSET and total records per page here, and display these results.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$result = </w:t>
      </w:r>
      <w:r w:rsidRPr="00AE012D">
        <w:rPr>
          <w:rFonts w:ascii="Consolas" w:eastAsia="Times New Roman" w:hAnsi="Consolas" w:cs="Courier New"/>
          <w:color w:val="C3BA61"/>
          <w:sz w:val="24"/>
          <w:szCs w:val="24"/>
        </w:rPr>
        <w:t>mysqli_query</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lastRenderedPageBreak/>
        <w:t xml:space="preserve">    $con,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 xml:space="preserve">"SELECT * FROM `pagination_table` LIMIT </w:t>
      </w:r>
      <w:r w:rsidRPr="00AE012D">
        <w:rPr>
          <w:rFonts w:ascii="Consolas" w:eastAsia="Times New Roman" w:hAnsi="Consolas" w:cs="Courier New"/>
          <w:color w:val="C5C5B5"/>
          <w:sz w:val="24"/>
          <w:szCs w:val="24"/>
        </w:rPr>
        <w:t>$offset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$total_records_per_page</w:t>
      </w:r>
      <w:r w:rsidRPr="00AE012D">
        <w:rPr>
          <w:rFonts w:ascii="Consolas" w:eastAsia="Times New Roman" w:hAnsi="Consolas" w:cs="Courier New"/>
          <w:color w:val="94C236"/>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while</w:t>
      </w:r>
      <w:r w:rsidRPr="00AE012D">
        <w:rPr>
          <w:rFonts w:ascii="Consolas" w:eastAsia="Times New Roman" w:hAnsi="Consolas" w:cs="Courier New"/>
          <w:color w:val="C5C5B5"/>
          <w:sz w:val="24"/>
          <w:szCs w:val="24"/>
        </w:rPr>
        <w:t xml:space="preserve">($row = </w:t>
      </w:r>
      <w:r w:rsidRPr="00AE012D">
        <w:rPr>
          <w:rFonts w:ascii="Consolas" w:eastAsia="Times New Roman" w:hAnsi="Consolas" w:cs="Courier New"/>
          <w:color w:val="C3BA61"/>
          <w:sz w:val="24"/>
          <w:szCs w:val="24"/>
        </w:rPr>
        <w:t>mysqli_fetch_array</w:t>
      </w:r>
      <w:r w:rsidRPr="00AE012D">
        <w:rPr>
          <w:rFonts w:ascii="Consolas" w:eastAsia="Times New Roman" w:hAnsi="Consolas" w:cs="Courier New"/>
          <w:color w:val="C5C5B5"/>
          <w:sz w:val="24"/>
          <w:szCs w:val="24"/>
        </w:rPr>
        <w:t>($result)){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"&lt;tr&gt;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94C236"/>
          <w:sz w:val="24"/>
          <w:szCs w:val="24"/>
        </w:rPr>
        <w:tab/>
        <w:t xml:space="preserve"> &lt;td&gt;"</w:t>
      </w:r>
      <w:r w:rsidRPr="00AE012D">
        <w:rPr>
          <w:rFonts w:ascii="Consolas" w:eastAsia="Times New Roman" w:hAnsi="Consolas" w:cs="Courier New"/>
          <w:color w:val="C5C5B5"/>
          <w:sz w:val="24"/>
          <w:szCs w:val="24"/>
        </w:rPr>
        <w:t>.$row[</w:t>
      </w:r>
      <w:r w:rsidRPr="00AE012D">
        <w:rPr>
          <w:rFonts w:ascii="Consolas" w:eastAsia="Times New Roman" w:hAnsi="Consolas" w:cs="Courier New"/>
          <w:color w:val="94C236"/>
          <w:sz w:val="24"/>
          <w:szCs w:val="24"/>
        </w:rPr>
        <w:t>'id'</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"&lt;/td&gt;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94C236"/>
          <w:sz w:val="24"/>
          <w:szCs w:val="24"/>
        </w:rPr>
        <w:tab/>
        <w:t xml:space="preserve"> &lt;td&gt;"</w:t>
      </w:r>
      <w:r w:rsidRPr="00AE012D">
        <w:rPr>
          <w:rFonts w:ascii="Consolas" w:eastAsia="Times New Roman" w:hAnsi="Consolas" w:cs="Courier New"/>
          <w:color w:val="C5C5B5"/>
          <w:sz w:val="24"/>
          <w:szCs w:val="24"/>
        </w:rPr>
        <w:t>.$row[</w:t>
      </w:r>
      <w:r w:rsidRPr="00AE012D">
        <w:rPr>
          <w:rFonts w:ascii="Consolas" w:eastAsia="Times New Roman" w:hAnsi="Consolas" w:cs="Courier New"/>
          <w:color w:val="94C236"/>
          <w:sz w:val="24"/>
          <w:szCs w:val="24"/>
        </w:rPr>
        <w:t>'name'</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"&lt;/td&gt;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94C236"/>
          <w:sz w:val="24"/>
          <w:szCs w:val="24"/>
        </w:rPr>
        <w:tab/>
        <w:t xml:space="preserve"> &lt;td&gt;"</w:t>
      </w:r>
      <w:r w:rsidRPr="00AE012D">
        <w:rPr>
          <w:rFonts w:ascii="Consolas" w:eastAsia="Times New Roman" w:hAnsi="Consolas" w:cs="Courier New"/>
          <w:color w:val="C5C5B5"/>
          <w:sz w:val="24"/>
          <w:szCs w:val="24"/>
        </w:rPr>
        <w:t>.$row[</w:t>
      </w:r>
      <w:r w:rsidRPr="00AE012D">
        <w:rPr>
          <w:rFonts w:ascii="Consolas" w:eastAsia="Times New Roman" w:hAnsi="Consolas" w:cs="Courier New"/>
          <w:color w:val="94C236"/>
          <w:sz w:val="24"/>
          <w:szCs w:val="24"/>
        </w:rPr>
        <w:t>'age'</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"&lt;/td&gt;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94C236"/>
          <w:sz w:val="24"/>
          <w:szCs w:val="24"/>
        </w:rPr>
        <w:tab/>
        <w:t xml:space="preserve"> &lt;td&gt;"</w:t>
      </w:r>
      <w:r w:rsidRPr="00AE012D">
        <w:rPr>
          <w:rFonts w:ascii="Consolas" w:eastAsia="Times New Roman" w:hAnsi="Consolas" w:cs="Courier New"/>
          <w:color w:val="C5C5B5"/>
          <w:sz w:val="24"/>
          <w:szCs w:val="24"/>
        </w:rPr>
        <w:t>.$row[</w:t>
      </w:r>
      <w:r w:rsidRPr="00AE012D">
        <w:rPr>
          <w:rFonts w:ascii="Consolas" w:eastAsia="Times New Roman" w:hAnsi="Consolas" w:cs="Courier New"/>
          <w:color w:val="94C236"/>
          <w:sz w:val="24"/>
          <w:szCs w:val="24"/>
        </w:rPr>
        <w:t>'dept'</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"&lt;/td&gt;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94C236"/>
          <w:sz w:val="24"/>
          <w:szCs w:val="24"/>
        </w:rPr>
        <w:tab/>
        <w:t xml:space="preserve"> &lt;/tr&gt;"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3BA61"/>
          <w:sz w:val="24"/>
          <w:szCs w:val="24"/>
        </w:rPr>
        <w:t>mysqli_close</w:t>
      </w:r>
      <w:r w:rsidRPr="00AE012D">
        <w:rPr>
          <w:rFonts w:ascii="Consolas" w:eastAsia="Times New Roman" w:hAnsi="Consolas" w:cs="Courier New"/>
          <w:color w:val="C5C5B5"/>
          <w:sz w:val="24"/>
          <w:szCs w:val="24"/>
        </w:rPr>
        <w:t>($con);</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This will just create table rows, so make sure that you also created a table header before writing all above PHP scripts, for CSS I am using the </w:t>
      </w:r>
      <w:hyperlink r:id="rId23" w:tgtFrame="_blank" w:history="1">
        <w:r w:rsidRPr="00AE012D">
          <w:rPr>
            <w:rFonts w:ascii="Arial" w:eastAsia="Times New Roman" w:hAnsi="Arial" w:cs="Arial"/>
            <w:color w:val="479FD9"/>
            <w:sz w:val="24"/>
            <w:szCs w:val="24"/>
            <w:u w:val="single"/>
          </w:rPr>
          <w:t>bootstrap table</w:t>
        </w:r>
      </w:hyperlink>
      <w:r w:rsidRPr="00AE012D">
        <w:rPr>
          <w:rFonts w:ascii="Arial" w:eastAsia="Times New Roman" w:hAnsi="Arial" w:cs="Arial"/>
          <w:color w:val="A19C95"/>
          <w:sz w:val="24"/>
          <w:szCs w:val="24"/>
        </w:rPr>
        <w:t>, make sure you include bootstrap in your head section.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table </w:t>
      </w:r>
      <w:r w:rsidRPr="00AE012D">
        <w:rPr>
          <w:rFonts w:ascii="Consolas" w:eastAsia="Times New Roman" w:hAnsi="Consolas" w:cs="Courier New"/>
          <w:color w:val="94C236"/>
          <w:sz w:val="24"/>
          <w:szCs w:val="24"/>
        </w:rPr>
        <w:t>class</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table table-striped table-bordered</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thead</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tr</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th </w:t>
      </w:r>
      <w:r w:rsidRPr="00AE012D">
        <w:rPr>
          <w:rFonts w:ascii="Consolas" w:eastAsia="Times New Roman" w:hAnsi="Consolas" w:cs="Courier New"/>
          <w:color w:val="94C236"/>
          <w:sz w:val="24"/>
          <w:szCs w:val="24"/>
        </w:rPr>
        <w:t>style</w:t>
      </w:r>
      <w:r w:rsidRPr="00AE012D">
        <w:rPr>
          <w:rFonts w:ascii="Consolas" w:eastAsia="Times New Roman" w:hAnsi="Consolas" w:cs="Courier New"/>
          <w:color w:val="C5C5B5"/>
          <w:sz w:val="24"/>
          <w:szCs w:val="24"/>
        </w:rPr>
        <w:t>='</w:t>
      </w:r>
      <w:r w:rsidRPr="00AE012D">
        <w:rPr>
          <w:rFonts w:ascii="Consolas" w:eastAsia="Times New Roman" w:hAnsi="Consolas" w:cs="Courier New"/>
          <w:color w:val="D42D69"/>
          <w:sz w:val="24"/>
          <w:szCs w:val="24"/>
        </w:rPr>
        <w:t>width</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50px</w:t>
      </w:r>
      <w:r w:rsidRPr="00AE012D">
        <w:rPr>
          <w:rFonts w:ascii="Consolas" w:eastAsia="Times New Roman" w:hAnsi="Consolas" w:cs="Courier New"/>
          <w:color w:val="C5C5B5"/>
          <w:sz w:val="24"/>
          <w:szCs w:val="24"/>
        </w:rPr>
        <w:t>;'&gt;ID&lt;/</w:t>
      </w:r>
      <w:r w:rsidRPr="00AE012D">
        <w:rPr>
          <w:rFonts w:ascii="Consolas" w:eastAsia="Times New Roman" w:hAnsi="Consolas" w:cs="Courier New"/>
          <w:color w:val="D42D69"/>
          <w:sz w:val="24"/>
          <w:szCs w:val="24"/>
        </w:rPr>
        <w:t>th</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th </w:t>
      </w:r>
      <w:r w:rsidRPr="00AE012D">
        <w:rPr>
          <w:rFonts w:ascii="Consolas" w:eastAsia="Times New Roman" w:hAnsi="Consolas" w:cs="Courier New"/>
          <w:color w:val="94C236"/>
          <w:sz w:val="24"/>
          <w:szCs w:val="24"/>
        </w:rPr>
        <w:t>style</w:t>
      </w:r>
      <w:r w:rsidRPr="00AE012D">
        <w:rPr>
          <w:rFonts w:ascii="Consolas" w:eastAsia="Times New Roman" w:hAnsi="Consolas" w:cs="Courier New"/>
          <w:color w:val="C5C5B5"/>
          <w:sz w:val="24"/>
          <w:szCs w:val="24"/>
        </w:rPr>
        <w:t>='</w:t>
      </w:r>
      <w:r w:rsidRPr="00AE012D">
        <w:rPr>
          <w:rFonts w:ascii="Consolas" w:eastAsia="Times New Roman" w:hAnsi="Consolas" w:cs="Courier New"/>
          <w:color w:val="D42D69"/>
          <w:sz w:val="24"/>
          <w:szCs w:val="24"/>
        </w:rPr>
        <w:t>width</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150px</w:t>
      </w:r>
      <w:r w:rsidRPr="00AE012D">
        <w:rPr>
          <w:rFonts w:ascii="Consolas" w:eastAsia="Times New Roman" w:hAnsi="Consolas" w:cs="Courier New"/>
          <w:color w:val="C5C5B5"/>
          <w:sz w:val="24"/>
          <w:szCs w:val="24"/>
        </w:rPr>
        <w:t>;'&gt;Name&lt;/</w:t>
      </w:r>
      <w:r w:rsidRPr="00AE012D">
        <w:rPr>
          <w:rFonts w:ascii="Consolas" w:eastAsia="Times New Roman" w:hAnsi="Consolas" w:cs="Courier New"/>
          <w:color w:val="D42D69"/>
          <w:sz w:val="24"/>
          <w:szCs w:val="24"/>
        </w:rPr>
        <w:t>th</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lastRenderedPageBreak/>
        <w:t>&lt;</w:t>
      </w:r>
      <w:r w:rsidRPr="00AE012D">
        <w:rPr>
          <w:rFonts w:ascii="Consolas" w:eastAsia="Times New Roman" w:hAnsi="Consolas" w:cs="Courier New"/>
          <w:color w:val="D42D69"/>
          <w:sz w:val="24"/>
          <w:szCs w:val="24"/>
        </w:rPr>
        <w:t xml:space="preserve">th </w:t>
      </w:r>
      <w:r w:rsidRPr="00AE012D">
        <w:rPr>
          <w:rFonts w:ascii="Consolas" w:eastAsia="Times New Roman" w:hAnsi="Consolas" w:cs="Courier New"/>
          <w:color w:val="94C236"/>
          <w:sz w:val="24"/>
          <w:szCs w:val="24"/>
        </w:rPr>
        <w:t>style</w:t>
      </w:r>
      <w:r w:rsidRPr="00AE012D">
        <w:rPr>
          <w:rFonts w:ascii="Consolas" w:eastAsia="Times New Roman" w:hAnsi="Consolas" w:cs="Courier New"/>
          <w:color w:val="C5C5B5"/>
          <w:sz w:val="24"/>
          <w:szCs w:val="24"/>
        </w:rPr>
        <w:t>='</w:t>
      </w:r>
      <w:r w:rsidRPr="00AE012D">
        <w:rPr>
          <w:rFonts w:ascii="Consolas" w:eastAsia="Times New Roman" w:hAnsi="Consolas" w:cs="Courier New"/>
          <w:color w:val="D42D69"/>
          <w:sz w:val="24"/>
          <w:szCs w:val="24"/>
        </w:rPr>
        <w:t>width</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50px</w:t>
      </w:r>
      <w:r w:rsidRPr="00AE012D">
        <w:rPr>
          <w:rFonts w:ascii="Consolas" w:eastAsia="Times New Roman" w:hAnsi="Consolas" w:cs="Courier New"/>
          <w:color w:val="C5C5B5"/>
          <w:sz w:val="24"/>
          <w:szCs w:val="24"/>
        </w:rPr>
        <w:t>;'&gt;Age&lt;/</w:t>
      </w:r>
      <w:r w:rsidRPr="00AE012D">
        <w:rPr>
          <w:rFonts w:ascii="Consolas" w:eastAsia="Times New Roman" w:hAnsi="Consolas" w:cs="Courier New"/>
          <w:color w:val="D42D69"/>
          <w:sz w:val="24"/>
          <w:szCs w:val="24"/>
        </w:rPr>
        <w:t>th</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th </w:t>
      </w:r>
      <w:r w:rsidRPr="00AE012D">
        <w:rPr>
          <w:rFonts w:ascii="Consolas" w:eastAsia="Times New Roman" w:hAnsi="Consolas" w:cs="Courier New"/>
          <w:color w:val="94C236"/>
          <w:sz w:val="24"/>
          <w:szCs w:val="24"/>
        </w:rPr>
        <w:t>style</w:t>
      </w:r>
      <w:r w:rsidRPr="00AE012D">
        <w:rPr>
          <w:rFonts w:ascii="Consolas" w:eastAsia="Times New Roman" w:hAnsi="Consolas" w:cs="Courier New"/>
          <w:color w:val="C5C5B5"/>
          <w:sz w:val="24"/>
          <w:szCs w:val="24"/>
        </w:rPr>
        <w:t>='</w:t>
      </w:r>
      <w:r w:rsidRPr="00AE012D">
        <w:rPr>
          <w:rFonts w:ascii="Consolas" w:eastAsia="Times New Roman" w:hAnsi="Consolas" w:cs="Courier New"/>
          <w:color w:val="D42D69"/>
          <w:sz w:val="24"/>
          <w:szCs w:val="24"/>
        </w:rPr>
        <w:t>width</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150px</w:t>
      </w:r>
      <w:r w:rsidRPr="00AE012D">
        <w:rPr>
          <w:rFonts w:ascii="Consolas" w:eastAsia="Times New Roman" w:hAnsi="Consolas" w:cs="Courier New"/>
          <w:color w:val="C5C5B5"/>
          <w:sz w:val="24"/>
          <w:szCs w:val="24"/>
        </w:rPr>
        <w:t>;'&gt;Department&lt;/</w:t>
      </w:r>
      <w:r w:rsidRPr="00AE012D">
        <w:rPr>
          <w:rFonts w:ascii="Consolas" w:eastAsia="Times New Roman" w:hAnsi="Consolas" w:cs="Courier New"/>
          <w:color w:val="D42D69"/>
          <w:sz w:val="24"/>
          <w:szCs w:val="24"/>
        </w:rPr>
        <w:t>th</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tr</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thead</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tbody</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B847A"/>
          <w:sz w:val="24"/>
          <w:szCs w:val="24"/>
        </w:rPr>
      </w:pPr>
      <w:r w:rsidRPr="00AE012D">
        <w:rPr>
          <w:rFonts w:ascii="Consolas" w:eastAsia="Times New Roman" w:hAnsi="Consolas" w:cs="Courier New"/>
          <w:color w:val="8B847A"/>
          <w:sz w:val="24"/>
          <w:szCs w:val="24"/>
        </w:rPr>
        <w:t>&lt;!--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B847A"/>
          <w:sz w:val="24"/>
          <w:szCs w:val="24"/>
        </w:rPr>
      </w:pPr>
      <w:r w:rsidRPr="00AE012D">
        <w:rPr>
          <w:rFonts w:ascii="Consolas" w:eastAsia="Times New Roman" w:hAnsi="Consolas" w:cs="Courier New"/>
          <w:color w:val="8B847A"/>
          <w:sz w:val="24"/>
          <w:szCs w:val="24"/>
        </w:rPr>
        <w:t>All your PHP Script will be here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8B847A"/>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tbody</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table</w:t>
      </w:r>
      <w:r w:rsidRPr="00AE012D">
        <w:rPr>
          <w:rFonts w:ascii="Consolas" w:eastAsia="Times New Roman" w:hAnsi="Consolas" w:cs="Courier New"/>
          <w:color w:val="C5C5B5"/>
          <w:sz w:val="24"/>
          <w:szCs w:val="24"/>
        </w:rPr>
        <w:t>&gt;</w:t>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8. Showing Current Page Number Out of Total</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To display your current page number, i am using the following. It should be comes after the end of above table.</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div </w:t>
      </w:r>
      <w:r w:rsidRPr="00AE012D">
        <w:rPr>
          <w:rFonts w:ascii="Consolas" w:eastAsia="Times New Roman" w:hAnsi="Consolas" w:cs="Courier New"/>
          <w:color w:val="94C236"/>
          <w:sz w:val="24"/>
          <w:szCs w:val="24"/>
        </w:rPr>
        <w:t>style</w:t>
      </w:r>
      <w:r w:rsidRPr="00AE012D">
        <w:rPr>
          <w:rFonts w:ascii="Consolas" w:eastAsia="Times New Roman" w:hAnsi="Consolas" w:cs="Courier New"/>
          <w:color w:val="C5C5B5"/>
          <w:sz w:val="24"/>
          <w:szCs w:val="24"/>
        </w:rPr>
        <w:t>='</w:t>
      </w:r>
      <w:r w:rsidRPr="00AE012D">
        <w:rPr>
          <w:rFonts w:ascii="Consolas" w:eastAsia="Times New Roman" w:hAnsi="Consolas" w:cs="Courier New"/>
          <w:color w:val="D42D69"/>
          <w:sz w:val="24"/>
          <w:szCs w:val="24"/>
        </w:rPr>
        <w:t>padding</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 xml:space="preserve"> 10px 20px 0px</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 xml:space="preserve"> </w:t>
      </w:r>
      <w:r w:rsidRPr="00AE012D">
        <w:rPr>
          <w:rFonts w:ascii="Consolas" w:eastAsia="Times New Roman" w:hAnsi="Consolas" w:cs="Courier New"/>
          <w:color w:val="D42D69"/>
          <w:sz w:val="24"/>
          <w:szCs w:val="24"/>
        </w:rPr>
        <w:t>border-top</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 xml:space="preserve"> dotted 1px #CCC</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strong</w:t>
      </w:r>
      <w:r w:rsidRPr="00AE012D">
        <w:rPr>
          <w:rFonts w:ascii="Consolas" w:eastAsia="Times New Roman" w:hAnsi="Consolas" w:cs="Courier New"/>
          <w:color w:val="C5C5B5"/>
          <w:sz w:val="24"/>
          <w:szCs w:val="24"/>
        </w:rPr>
        <w:t xml:space="preserve">&gt;Page </w:t>
      </w: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$page_no.</w:t>
      </w:r>
      <w:r w:rsidRPr="00AE012D">
        <w:rPr>
          <w:rFonts w:ascii="Consolas" w:eastAsia="Times New Roman" w:hAnsi="Consolas" w:cs="Courier New"/>
          <w:color w:val="94C236"/>
          <w:sz w:val="24"/>
          <w:szCs w:val="24"/>
        </w:rPr>
        <w:t>" of "</w:t>
      </w:r>
      <w:r w:rsidRPr="00AE012D">
        <w:rPr>
          <w:rFonts w:ascii="Consolas" w:eastAsia="Times New Roman" w:hAnsi="Consolas" w:cs="Courier New"/>
          <w:color w:val="C5C5B5"/>
          <w:sz w:val="24"/>
          <w:szCs w:val="24"/>
        </w:rPr>
        <w:t xml:space="preserve">.$total_no_of_pages; </w:t>
      </w:r>
      <w:r w:rsidRPr="00AE012D">
        <w:rPr>
          <w:rFonts w:ascii="Consolas" w:eastAsia="Times New Roman" w:hAnsi="Consolas" w:cs="Courier New"/>
          <w:b/>
          <w:bCs/>
          <w:color w:val="D78729"/>
          <w:sz w:val="24"/>
          <w:szCs w:val="24"/>
        </w:rPr>
        <w:t>?&gt;</w:t>
      </w: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strong</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div</w:t>
      </w:r>
      <w:r w:rsidRPr="00AE012D">
        <w:rPr>
          <w:rFonts w:ascii="Consolas" w:eastAsia="Times New Roman" w:hAnsi="Consolas" w:cs="Courier New"/>
          <w:color w:val="C5C5B5"/>
          <w:sz w:val="24"/>
          <w:szCs w:val="24"/>
        </w:rPr>
        <w:t>&gt;</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6775450" cy="425450"/>
            <wp:effectExtent l="0" t="0" r="6350" b="0"/>
            <wp:docPr id="12" name="Picture 12" descr="https://www.allphptricks.com/wp-content/uploads/2018/07/page_number.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lphptricks.com/wp-content/uploads/2018/07/page_number.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5450" cy="4254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outlineLvl w:val="2"/>
        <w:rPr>
          <w:rFonts w:ascii="Arial" w:eastAsia="Times New Roman" w:hAnsi="Arial" w:cs="Arial"/>
          <w:b/>
          <w:bCs/>
          <w:color w:val="AAA6A0"/>
          <w:sz w:val="27"/>
          <w:szCs w:val="27"/>
        </w:rPr>
      </w:pPr>
      <w:r w:rsidRPr="00AE012D">
        <w:rPr>
          <w:rFonts w:ascii="Arial" w:eastAsia="Times New Roman" w:hAnsi="Arial" w:cs="Arial"/>
          <w:b/>
          <w:bCs/>
          <w:color w:val="AAA6A0"/>
          <w:sz w:val="27"/>
          <w:szCs w:val="27"/>
        </w:rPr>
        <w:t>9. Creating Pagination Buttons</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b/>
          <w:bCs/>
          <w:color w:val="A19C95"/>
          <w:sz w:val="24"/>
          <w:szCs w:val="24"/>
        </w:rPr>
        <w:t>Now i want your attention</w:t>
      </w:r>
      <w:r w:rsidRPr="00AE012D">
        <w:rPr>
          <w:rFonts w:ascii="Arial" w:eastAsia="Times New Roman" w:hAnsi="Arial" w:cs="Arial"/>
          <w:color w:val="A19C95"/>
          <w:sz w:val="24"/>
          <w:szCs w:val="24"/>
        </w:rPr>
        <w:t xml:space="preserve"> because this may be little difficult to understand if you are not focused otherwise it is a piece of cake as this is the main part which plays a vital role. Although in here we can make it simple by just creating a First Page, Next, Previous, and Last Page buttons, but this is not much useful when you have hundred of </w:t>
      </w:r>
      <w:r w:rsidRPr="00AE012D">
        <w:rPr>
          <w:rFonts w:ascii="Arial" w:eastAsia="Times New Roman" w:hAnsi="Arial" w:cs="Arial"/>
          <w:color w:val="A19C95"/>
          <w:sz w:val="24"/>
          <w:szCs w:val="24"/>
        </w:rPr>
        <w:lastRenderedPageBreak/>
        <w:t>pages, so user may want to go on page </w:t>
      </w:r>
      <w:r w:rsidRPr="00AE012D">
        <w:rPr>
          <w:rFonts w:ascii="Arial" w:eastAsia="Times New Roman" w:hAnsi="Arial" w:cs="Arial"/>
          <w:b/>
          <w:bCs/>
          <w:color w:val="A19C95"/>
          <w:sz w:val="24"/>
          <w:szCs w:val="24"/>
        </w:rPr>
        <w:t>number 50</w:t>
      </w:r>
      <w:r w:rsidRPr="00AE012D">
        <w:rPr>
          <w:rFonts w:ascii="Arial" w:eastAsia="Times New Roman" w:hAnsi="Arial" w:cs="Arial"/>
          <w:color w:val="A19C95"/>
          <w:sz w:val="24"/>
          <w:szCs w:val="24"/>
        </w:rPr>
        <w:t>, so user have to click next next next too much.</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But I will show you how can you achieve this, if you want to use it only. Again I am using </w:t>
      </w:r>
      <w:hyperlink r:id="rId26" w:tgtFrame="_blank" w:history="1">
        <w:r w:rsidRPr="00AE012D">
          <w:rPr>
            <w:rFonts w:ascii="Arial" w:eastAsia="Times New Roman" w:hAnsi="Arial" w:cs="Arial"/>
            <w:color w:val="479FD9"/>
            <w:sz w:val="24"/>
            <w:szCs w:val="24"/>
            <w:u w:val="single"/>
          </w:rPr>
          <w:t>bootstrap pagination</w:t>
        </w:r>
      </w:hyperlink>
      <w:r w:rsidRPr="00AE012D">
        <w:rPr>
          <w:rFonts w:ascii="Arial" w:eastAsia="Times New Roman" w:hAnsi="Arial" w:cs="Arial"/>
          <w:color w:val="A19C95"/>
          <w:sz w:val="24"/>
          <w:szCs w:val="24"/>
        </w:rPr>
        <w:t> for CSS.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ul </w:t>
      </w:r>
      <w:r w:rsidRPr="00AE012D">
        <w:rPr>
          <w:rFonts w:ascii="Consolas" w:eastAsia="Times New Roman" w:hAnsi="Consolas" w:cs="Courier New"/>
          <w:color w:val="94C236"/>
          <w:sz w:val="24"/>
          <w:szCs w:val="24"/>
        </w:rPr>
        <w:t>class</w:t>
      </w:r>
      <w:r w:rsidRPr="00AE012D">
        <w:rPr>
          <w:rFonts w:ascii="Consolas" w:eastAsia="Times New Roman" w:hAnsi="Consolas" w:cs="Courier New"/>
          <w:color w:val="C5C5B5"/>
          <w:sz w:val="24"/>
          <w:szCs w:val="24"/>
        </w:rPr>
        <w:t>="</w:t>
      </w:r>
      <w:r w:rsidRPr="00AE012D">
        <w:rPr>
          <w:rFonts w:ascii="Consolas" w:eastAsia="Times New Roman" w:hAnsi="Consolas" w:cs="Courier New"/>
          <w:color w:val="C3BA61"/>
          <w:sz w:val="24"/>
          <w:szCs w:val="24"/>
        </w:rPr>
        <w:t>pagination</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($page_no &gt;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href='?page_no=1'&gt;First Page&lt;/a&gt;&lt;/li&gt;"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b/>
          <w:bCs/>
          <w:color w:val="D78729"/>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li </w:t>
      </w: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($page_no</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&lt;=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94C236"/>
          <w:sz w:val="24"/>
          <w:szCs w:val="24"/>
        </w:rPr>
        <w:t xml:space="preserve"> "class='disabled'"</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b/>
          <w:bCs/>
          <w:color w:val="D78729"/>
          <w:sz w:val="24"/>
          <w:szCs w:val="24"/>
        </w:rPr>
        <w:t>?&gt;</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a </w:t>
      </w: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($page_no</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&gt;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94C236"/>
          <w:sz w:val="24"/>
          <w:szCs w:val="24"/>
        </w:rPr>
        <w:t xml:space="preserve"> "href='?page_no=</w:t>
      </w:r>
      <w:r w:rsidRPr="00AE012D">
        <w:rPr>
          <w:rFonts w:ascii="Consolas" w:eastAsia="Times New Roman" w:hAnsi="Consolas" w:cs="Courier New"/>
          <w:color w:val="C5C5B5"/>
          <w:sz w:val="24"/>
          <w:szCs w:val="24"/>
        </w:rPr>
        <w:t>$previous_page</w:t>
      </w:r>
      <w:r w:rsidRPr="00AE012D">
        <w:rPr>
          <w:rFonts w:ascii="Consolas" w:eastAsia="Times New Roman" w:hAnsi="Consolas" w:cs="Courier New"/>
          <w:color w:val="94C236"/>
          <w:sz w:val="24"/>
          <w:szCs w:val="24"/>
        </w:rPr>
        <w: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b/>
          <w:bCs/>
          <w:color w:val="D78729"/>
          <w:sz w:val="24"/>
          <w:szCs w:val="24"/>
        </w:rPr>
        <w:t>?&gt;</w:t>
      </w:r>
      <w:r w:rsidRPr="00AE012D">
        <w:rPr>
          <w:rFonts w:ascii="Consolas" w:eastAsia="Times New Roman" w:hAnsi="Consolas" w:cs="Courier New"/>
          <w:color w:val="C5C5B5"/>
          <w:sz w:val="24"/>
          <w:szCs w:val="24"/>
        </w:rPr>
        <w:t>&gt;Previous&lt;/</w:t>
      </w:r>
      <w:r w:rsidRPr="00AE012D">
        <w:rPr>
          <w:rFonts w:ascii="Consolas" w:eastAsia="Times New Roman" w:hAnsi="Consolas" w:cs="Courier New"/>
          <w:color w:val="D42D69"/>
          <w:sz w:val="24"/>
          <w:szCs w:val="24"/>
        </w:rPr>
        <w:t>a</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li</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li </w:t>
      </w: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($page_no</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&gt;=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$total_no_of_pages){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94C236"/>
          <w:sz w:val="24"/>
          <w:szCs w:val="24"/>
        </w:rPr>
        <w:t xml:space="preserve"> "class='disabled'"</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b/>
          <w:bCs/>
          <w:color w:val="D78729"/>
          <w:sz w:val="24"/>
          <w:szCs w:val="24"/>
        </w:rPr>
        <w:t>?&gt;</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 xml:space="preserve">a </w:t>
      </w: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($page_no</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&lt;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94C236"/>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94C236"/>
          <w:sz w:val="24"/>
          <w:szCs w:val="24"/>
        </w:rPr>
        <w:t xml:space="preserve"> "href='?page_no=</w:t>
      </w:r>
      <w:r w:rsidRPr="00AE012D">
        <w:rPr>
          <w:rFonts w:ascii="Consolas" w:eastAsia="Times New Roman" w:hAnsi="Consolas" w:cs="Courier New"/>
          <w:color w:val="C5C5B5"/>
          <w:sz w:val="24"/>
          <w:szCs w:val="24"/>
        </w:rPr>
        <w:t>$next_page</w:t>
      </w:r>
      <w:r w:rsidRPr="00AE012D">
        <w:rPr>
          <w:rFonts w:ascii="Consolas" w:eastAsia="Times New Roman" w:hAnsi="Consolas" w:cs="Courier New"/>
          <w:color w:val="94C236"/>
          <w:sz w:val="24"/>
          <w:szCs w:val="24"/>
        </w:rPr>
        <w: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r w:rsidRPr="00AE012D">
        <w:rPr>
          <w:rFonts w:ascii="Consolas" w:eastAsia="Times New Roman" w:hAnsi="Consolas" w:cs="Courier New"/>
          <w:color w:val="94C236"/>
          <w:sz w:val="24"/>
          <w:szCs w:val="24"/>
        </w:rPr>
        <w:t xml:space="preserve"> </w:t>
      </w:r>
      <w:r w:rsidRPr="00AE012D">
        <w:rPr>
          <w:rFonts w:ascii="Consolas" w:eastAsia="Times New Roman" w:hAnsi="Consolas" w:cs="Courier New"/>
          <w:b/>
          <w:bCs/>
          <w:color w:val="D78729"/>
          <w:sz w:val="24"/>
          <w:szCs w:val="24"/>
        </w:rPr>
        <w:t>?&gt;</w:t>
      </w:r>
      <w:r w:rsidRPr="00AE012D">
        <w:rPr>
          <w:rFonts w:ascii="Consolas" w:eastAsia="Times New Roman" w:hAnsi="Consolas" w:cs="Courier New"/>
          <w:color w:val="C5C5B5"/>
          <w:sz w:val="24"/>
          <w:szCs w:val="24"/>
        </w:rPr>
        <w:t>&gt;Next&lt;/</w:t>
      </w:r>
      <w:r w:rsidRPr="00AE012D">
        <w:rPr>
          <w:rFonts w:ascii="Consolas" w:eastAsia="Times New Roman" w:hAnsi="Consolas" w:cs="Courier New"/>
          <w:color w:val="D42D69"/>
          <w:sz w:val="24"/>
          <w:szCs w:val="24"/>
        </w:rPr>
        <w:t>a</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lastRenderedPageBreak/>
        <w:t>&lt;/</w:t>
      </w:r>
      <w:r w:rsidRPr="00AE012D">
        <w:rPr>
          <w:rFonts w:ascii="Consolas" w:eastAsia="Times New Roman" w:hAnsi="Consolas" w:cs="Courier New"/>
          <w:color w:val="D42D69"/>
          <w:sz w:val="24"/>
          <w:szCs w:val="24"/>
        </w:rPr>
        <w:t>li</w:t>
      </w:r>
      <w:r w:rsidRPr="00AE012D">
        <w:rPr>
          <w:rFonts w:ascii="Consolas" w:eastAsia="Times New Roman" w:hAnsi="Consolas" w:cs="Courier New"/>
          <w:color w:val="C5C5B5"/>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b/>
          <w:bCs/>
          <w:color w:val="D78729"/>
          <w:sz w:val="24"/>
          <w:szCs w:val="24"/>
        </w:rPr>
        <w:t>&lt;?php</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($page_no &lt; $total_no_of_pages){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'&gt;Last &amp;rsaquo;&amp;rsaquo;&lt;/a&gt;&lt;/li&gt;"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b/>
          <w:bCs/>
          <w:color w:val="D78729"/>
          <w:sz w:val="24"/>
          <w:szCs w:val="24"/>
        </w:rPr>
        <w:t>?&gt;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&lt;/</w:t>
      </w:r>
      <w:r w:rsidRPr="00AE012D">
        <w:rPr>
          <w:rFonts w:ascii="Consolas" w:eastAsia="Times New Roman" w:hAnsi="Consolas" w:cs="Courier New"/>
          <w:color w:val="D42D69"/>
          <w:sz w:val="24"/>
          <w:szCs w:val="24"/>
        </w:rPr>
        <w:t>ul</w:t>
      </w:r>
      <w:r w:rsidRPr="00AE012D">
        <w:rPr>
          <w:rFonts w:ascii="Consolas" w:eastAsia="Times New Roman" w:hAnsi="Consolas" w:cs="Courier New"/>
          <w:color w:val="C5C5B5"/>
          <w:sz w:val="24"/>
          <w:szCs w:val="24"/>
        </w:rPr>
        <w:t>&gt;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The above code will generate very beautiful buttons.</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2965450" cy="514350"/>
            <wp:effectExtent l="0" t="0" r="6350" b="0"/>
            <wp:docPr id="11" name="Picture 11" descr="https://www.allphptricks.com/wp-content/uploads/2018/07/Next_Previous.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llphptricks.com/wp-content/uploads/2018/07/Next_Previous.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0" cy="5143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If you like only these buttons so you can use the above pagination button script.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First let me explain you how is it working.</w:t>
      </w:r>
    </w:p>
    <w:p w:rsidR="00AE012D" w:rsidRPr="00AE012D" w:rsidRDefault="00AE012D" w:rsidP="00AE012D">
      <w:pPr>
        <w:numPr>
          <w:ilvl w:val="0"/>
          <w:numId w:val="3"/>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If current page number is greater than </w:t>
      </w:r>
      <w:r w:rsidRPr="00AE012D">
        <w:rPr>
          <w:rFonts w:ascii="Arial" w:eastAsia="Times New Roman" w:hAnsi="Arial" w:cs="Arial"/>
          <w:b/>
          <w:bCs/>
          <w:color w:val="A19C95"/>
          <w:sz w:val="24"/>
          <w:szCs w:val="24"/>
        </w:rPr>
        <w:t>1</w:t>
      </w:r>
      <w:r w:rsidRPr="00AE012D">
        <w:rPr>
          <w:rFonts w:ascii="Arial" w:eastAsia="Times New Roman" w:hAnsi="Arial" w:cs="Arial"/>
          <w:color w:val="A19C95"/>
          <w:sz w:val="24"/>
          <w:szCs w:val="24"/>
        </w:rPr>
        <w:t> then we display the </w:t>
      </w:r>
      <w:r w:rsidRPr="00AE012D">
        <w:rPr>
          <w:rFonts w:ascii="Arial" w:eastAsia="Times New Roman" w:hAnsi="Arial" w:cs="Arial"/>
          <w:b/>
          <w:bCs/>
          <w:color w:val="A19C95"/>
          <w:sz w:val="24"/>
          <w:szCs w:val="24"/>
        </w:rPr>
        <w:t>First Page </w:t>
      </w:r>
      <w:r w:rsidRPr="00AE012D">
        <w:rPr>
          <w:rFonts w:ascii="Arial" w:eastAsia="Times New Roman" w:hAnsi="Arial" w:cs="Arial"/>
          <w:color w:val="A19C95"/>
          <w:sz w:val="24"/>
          <w:szCs w:val="24"/>
        </w:rPr>
        <w:t>button otherwise we hide it, same we are doing with the last button, if current page number is equal to the last page number (which is total number of pages) then we hide it too.</w:t>
      </w:r>
    </w:p>
    <w:p w:rsidR="00AE012D" w:rsidRPr="00AE012D" w:rsidRDefault="00AE012D" w:rsidP="00AE012D">
      <w:pPr>
        <w:numPr>
          <w:ilvl w:val="0"/>
          <w:numId w:val="3"/>
        </w:num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In between we are creating next and previous buttons, so if current page is equal or less then </w:t>
      </w:r>
      <w:r w:rsidRPr="00AE012D">
        <w:rPr>
          <w:rFonts w:ascii="Arial" w:eastAsia="Times New Roman" w:hAnsi="Arial" w:cs="Arial"/>
          <w:b/>
          <w:bCs/>
          <w:color w:val="A19C95"/>
          <w:sz w:val="24"/>
          <w:szCs w:val="24"/>
        </w:rPr>
        <w:t>1</w:t>
      </w:r>
      <w:r w:rsidRPr="00AE012D">
        <w:rPr>
          <w:rFonts w:ascii="Arial" w:eastAsia="Times New Roman" w:hAnsi="Arial" w:cs="Arial"/>
          <w:color w:val="A19C95"/>
          <w:sz w:val="24"/>
          <w:szCs w:val="24"/>
        </w:rPr>
        <w:t> then we disable the previous button, same we are doing with next button, if current number is equal to the last page number (which is total number of pages) then we disabled it too, otherwise we enabled them.</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But i am not satisfied with these button, i want something like this.</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5670550" cy="463550"/>
            <wp:effectExtent l="0" t="0" r="6350" b="0"/>
            <wp:docPr id="10" name="Picture 10" descr="https://www.allphptricks.com/wp-content/uploads/2018/07/Next_Previous_with_Count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lphptricks.com/wp-content/uploads/2018/07/Next_Previous_with_Counts.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0550" cy="4635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Believe me this is very easy, just focus on what I am explaining to you below.</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To create pagination like above, previous, next and last page will be generated same as we did above, i don’t like keeping First Page button, as we can reach it using </w:t>
      </w:r>
      <w:r w:rsidRPr="00AE012D">
        <w:rPr>
          <w:rFonts w:ascii="Arial" w:eastAsia="Times New Roman" w:hAnsi="Arial" w:cs="Arial"/>
          <w:b/>
          <w:bCs/>
          <w:color w:val="A19C95"/>
          <w:sz w:val="24"/>
          <w:szCs w:val="24"/>
        </w:rPr>
        <w:t>1 button</w:t>
      </w:r>
      <w:r w:rsidRPr="00AE012D">
        <w:rPr>
          <w:rFonts w:ascii="Arial" w:eastAsia="Times New Roman" w:hAnsi="Arial" w:cs="Arial"/>
          <w:color w:val="A19C95"/>
          <w:sz w:val="24"/>
          <w:szCs w:val="24"/>
        </w:rPr>
        <w:t>. After previous button add the following script.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lastRenderedPageBreak/>
        <w:t>if</w:t>
      </w:r>
      <w:r w:rsidRPr="00AE012D">
        <w:rPr>
          <w:rFonts w:ascii="Consolas" w:eastAsia="Times New Roman" w:hAnsi="Consolas" w:cs="Courier New"/>
          <w:color w:val="C5C5B5"/>
          <w:sz w:val="24"/>
          <w:szCs w:val="24"/>
        </w:rPr>
        <w:t xml:space="preserve"> ($total_no_of_pages &lt;= </w:t>
      </w:r>
      <w:r w:rsidRPr="00AE012D">
        <w:rPr>
          <w:rFonts w:ascii="Consolas" w:eastAsia="Times New Roman" w:hAnsi="Consolas" w:cs="Courier New"/>
          <w:color w:val="8D63D9"/>
          <w:sz w:val="24"/>
          <w:szCs w:val="24"/>
        </w:rPr>
        <w:t>10</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C5C5B5"/>
          <w:sz w:val="24"/>
          <w:szCs w:val="24"/>
        </w:rPr>
        <w:tab/>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for</w:t>
      </w:r>
      <w:r w:rsidRPr="00AE012D">
        <w:rPr>
          <w:rFonts w:ascii="Consolas" w:eastAsia="Times New Roman" w:hAnsi="Consolas" w:cs="Courier New"/>
          <w:color w:val="C5C5B5"/>
          <w:sz w:val="24"/>
          <w:szCs w:val="24"/>
        </w:rPr>
        <w:t xml:space="preserve"> ($counter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 $counter &lt;= $total_no_of_pages; $counter++){</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($counter == $page_no)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 class='active'&gt;&lt;a&gt;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 xml:space="preserve">        }</w:t>
      </w: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Now we are checking that if total number of pages are equal or less than 10 then we simply display all 10 pages. It will be something like below</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5226050" cy="457200"/>
            <wp:effectExtent l="0" t="0" r="0" b="0"/>
            <wp:docPr id="9" name="Picture 9" descr="https://www.allphptricks.com/wp-content/uploads/2018/07/Pagination_10Pages.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llphptricks.com/wp-content/uploads/2018/07/Pagination_10Pages.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6050" cy="45720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But if total number of pages are greater than 10 then we are using other method. We are checking it using the following</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elseif</w:t>
      </w:r>
      <w:r w:rsidRPr="00AE012D">
        <w:rPr>
          <w:rFonts w:ascii="Consolas" w:eastAsia="Times New Roman" w:hAnsi="Consolas" w:cs="Courier New"/>
          <w:color w:val="C5C5B5"/>
          <w:sz w:val="24"/>
          <w:szCs w:val="24"/>
        </w:rPr>
        <w:t xml:space="preserve"> ($total_no_of_pages &gt; </w:t>
      </w:r>
      <w:r w:rsidRPr="00AE012D">
        <w:rPr>
          <w:rFonts w:ascii="Consolas" w:eastAsia="Times New Roman" w:hAnsi="Consolas" w:cs="Courier New"/>
          <w:color w:val="8D63D9"/>
          <w:sz w:val="24"/>
          <w:szCs w:val="24"/>
        </w:rPr>
        <w:t>10</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8B847A"/>
          <w:sz w:val="24"/>
          <w:szCs w:val="24"/>
        </w:rPr>
        <w:t>// Here we will add further conditions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Now all condition will be inside the above condition, first we will check that if </w:t>
      </w:r>
      <w:r w:rsidRPr="00AE012D">
        <w:rPr>
          <w:rFonts w:ascii="Arial" w:eastAsia="Times New Roman" w:hAnsi="Arial" w:cs="Arial"/>
          <w:b/>
          <w:bCs/>
          <w:color w:val="A19C95"/>
          <w:sz w:val="24"/>
          <w:szCs w:val="24"/>
        </w:rPr>
        <w:t>current page number</w:t>
      </w:r>
      <w:r w:rsidRPr="00AE012D">
        <w:rPr>
          <w:rFonts w:ascii="Arial" w:eastAsia="Times New Roman" w:hAnsi="Arial" w:cs="Arial"/>
          <w:color w:val="A19C95"/>
          <w:sz w:val="24"/>
          <w:szCs w:val="24"/>
        </w:rPr>
        <w:t> is equal or less than 4 then do the following</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var(--gpts-font-family)" w:eastAsia="Times New Roman" w:hAnsi="var(--gpts-font-family)" w:cs="Courier New"/>
          <w:color w:val="C5C5B5"/>
          <w:sz w:val="18"/>
          <w:szCs w:val="18"/>
        </w:rPr>
      </w:pPr>
      <w:r w:rsidRPr="00AE012D">
        <w:rPr>
          <w:rFonts w:ascii="var(--gpts-font-family)" w:eastAsia="Times New Roman" w:hAnsi="var(--gpts-font-family)" w:cs="Courier New"/>
          <w:color w:val="C5C5B5"/>
          <w:sz w:val="18"/>
          <w:szCs w:val="18"/>
        </w:rPr>
        <w:t>Explain</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($page_no &lt;= </w:t>
      </w:r>
      <w:r w:rsidRPr="00AE012D">
        <w:rPr>
          <w:rFonts w:ascii="Consolas" w:eastAsia="Times New Roman" w:hAnsi="Consolas" w:cs="Courier New"/>
          <w:color w:val="8D63D9"/>
          <w:sz w:val="24"/>
          <w:szCs w:val="24"/>
        </w:rPr>
        <w:t>4</w:t>
      </w:r>
      <w:r w:rsidRPr="00AE012D">
        <w:rPr>
          <w:rFonts w:ascii="Consolas" w:eastAsia="Times New Roman" w:hAnsi="Consolas" w:cs="Courier New"/>
          <w:color w:val="C5C5B5"/>
          <w:sz w:val="24"/>
          <w:szCs w:val="24"/>
        </w:rPr>
        <w:t>) {</w:t>
      </w: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for</w:t>
      </w:r>
      <w:r w:rsidRPr="00AE012D">
        <w:rPr>
          <w:rFonts w:ascii="Consolas" w:eastAsia="Times New Roman" w:hAnsi="Consolas" w:cs="Courier New"/>
          <w:color w:val="C5C5B5"/>
          <w:sz w:val="24"/>
          <w:szCs w:val="24"/>
        </w:rPr>
        <w:t xml:space="preserve"> ($counter = </w:t>
      </w:r>
      <w:r w:rsidRPr="00AE012D">
        <w:rPr>
          <w:rFonts w:ascii="Consolas" w:eastAsia="Times New Roman" w:hAnsi="Consolas" w:cs="Courier New"/>
          <w:color w:val="8D63D9"/>
          <w:sz w:val="24"/>
          <w:szCs w:val="24"/>
        </w:rPr>
        <w:t>1</w:t>
      </w:r>
      <w:r w:rsidRPr="00AE012D">
        <w:rPr>
          <w:rFonts w:ascii="Consolas" w:eastAsia="Times New Roman" w:hAnsi="Consolas" w:cs="Courier New"/>
          <w:color w:val="C5C5B5"/>
          <w:sz w:val="24"/>
          <w:szCs w:val="24"/>
        </w:rPr>
        <w:t xml:space="preserve">; $counter &lt; </w:t>
      </w:r>
      <w:r w:rsidRPr="00AE012D">
        <w:rPr>
          <w:rFonts w:ascii="Consolas" w:eastAsia="Times New Roman" w:hAnsi="Consolas" w:cs="Courier New"/>
          <w:color w:val="8D63D9"/>
          <w:sz w:val="24"/>
          <w:szCs w:val="24"/>
        </w:rPr>
        <w:t>8</w:t>
      </w:r>
      <w:r w:rsidRPr="00AE012D">
        <w:rPr>
          <w:rFonts w:ascii="Consolas" w:eastAsia="Times New Roman" w:hAnsi="Consolas" w:cs="Courier New"/>
          <w:color w:val="C5C5B5"/>
          <w:sz w:val="24"/>
          <w:szCs w:val="24"/>
        </w:rPr>
        <w:t>; $counter++){</w:t>
      </w: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lastRenderedPageBreak/>
        <w:tab/>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($counter == $page_no)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 class='active'&gt;&lt;a&gt;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t>}</w:t>
      </w: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"&lt;li&gt;&lt;a&gt;...&lt;/a&gt;&lt;/li&gt;"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$second_last</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$second_last</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It will display pagination like this when you are on start of pagination.</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5372100" cy="501650"/>
            <wp:effectExtent l="0" t="0" r="0" b="0"/>
            <wp:docPr id="8" name="Picture 8" descr="https://www.allphptricks.com/wp-content/uploads/2018/07/Pagination_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llphptricks.com/wp-content/uploads/2018/07/Pagination_4.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2100" cy="5016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Now we will check that if </w:t>
      </w:r>
      <w:r w:rsidRPr="00AE012D">
        <w:rPr>
          <w:rFonts w:ascii="Arial" w:eastAsia="Times New Roman" w:hAnsi="Arial" w:cs="Arial"/>
          <w:b/>
          <w:bCs/>
          <w:color w:val="A19C95"/>
          <w:sz w:val="24"/>
          <w:szCs w:val="24"/>
        </w:rPr>
        <w:t>current page number</w:t>
      </w:r>
      <w:r w:rsidRPr="00AE012D">
        <w:rPr>
          <w:rFonts w:ascii="Arial" w:eastAsia="Times New Roman" w:hAnsi="Arial" w:cs="Arial"/>
          <w:color w:val="A19C95"/>
          <w:sz w:val="24"/>
          <w:szCs w:val="24"/>
        </w:rPr>
        <w:t> is greater than 4 and less than </w:t>
      </w:r>
      <w:r w:rsidRPr="00AE012D">
        <w:rPr>
          <w:rFonts w:ascii="Arial" w:eastAsia="Times New Roman" w:hAnsi="Arial" w:cs="Arial"/>
          <w:b/>
          <w:bCs/>
          <w:color w:val="A19C95"/>
          <w:sz w:val="24"/>
          <w:szCs w:val="24"/>
        </w:rPr>
        <w:t>(total number of pages -4)</w:t>
      </w:r>
      <w:r w:rsidRPr="00AE012D">
        <w:rPr>
          <w:rFonts w:ascii="Arial" w:eastAsia="Times New Roman" w:hAnsi="Arial" w:cs="Arial"/>
          <w:color w:val="A19C95"/>
          <w:sz w:val="24"/>
          <w:szCs w:val="24"/>
        </w:rPr>
        <w:t> then do the following</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elseif</w:t>
      </w:r>
      <w:r w:rsidRPr="00AE012D">
        <w:rPr>
          <w:rFonts w:ascii="Consolas" w:eastAsia="Times New Roman" w:hAnsi="Consolas" w:cs="Courier New"/>
          <w:color w:val="C5C5B5"/>
          <w:sz w:val="24"/>
          <w:szCs w:val="24"/>
        </w:rPr>
        <w:t xml:space="preserve">($page_no &gt; </w:t>
      </w:r>
      <w:r w:rsidRPr="00AE012D">
        <w:rPr>
          <w:rFonts w:ascii="Consolas" w:eastAsia="Times New Roman" w:hAnsi="Consolas" w:cs="Courier New"/>
          <w:color w:val="8D63D9"/>
          <w:sz w:val="24"/>
          <w:szCs w:val="24"/>
        </w:rPr>
        <w:t>4</w:t>
      </w:r>
      <w:r w:rsidRPr="00AE012D">
        <w:rPr>
          <w:rFonts w:ascii="Consolas" w:eastAsia="Times New Roman" w:hAnsi="Consolas" w:cs="Courier New"/>
          <w:color w:val="C5C5B5"/>
          <w:sz w:val="24"/>
          <w:szCs w:val="24"/>
        </w:rPr>
        <w:t xml:space="preserve"> &amp;&amp; $page_no &lt; $total_no_of_pages - </w:t>
      </w:r>
      <w:r w:rsidRPr="00AE012D">
        <w:rPr>
          <w:rFonts w:ascii="Consolas" w:eastAsia="Times New Roman" w:hAnsi="Consolas" w:cs="Courier New"/>
          <w:color w:val="8D63D9"/>
          <w:sz w:val="24"/>
          <w:szCs w:val="24"/>
        </w:rPr>
        <w:t>4</w:t>
      </w:r>
      <w:r w:rsidRPr="00AE012D">
        <w:rPr>
          <w:rFonts w:ascii="Consolas" w:eastAsia="Times New Roman" w:hAnsi="Consolas" w:cs="Courier New"/>
          <w:color w:val="C5C5B5"/>
          <w:sz w:val="24"/>
          <w:szCs w:val="24"/>
        </w:rPr>
        <w:t>) {</w:t>
      </w: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href='?page_no=1'&gt;1&lt;/a&gt;&lt;/li&gt;"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href='?page_no=2'&gt;2&lt;/a&gt;&lt;/li&gt;"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"&lt;li&gt;&lt;a&gt;...&lt;/a&gt;&lt;/li&gt;"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for</w:t>
      </w: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$counter = $page_no - $adjacents;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lastRenderedPageBreak/>
        <w:t xml:space="preserve">     $counter &lt;= $page_no + $adjacents;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$counter++</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 {</w:t>
      </w:r>
      <w:r w:rsidRPr="00AE012D">
        <w:rPr>
          <w:rFonts w:ascii="Consolas" w:eastAsia="Times New Roman" w:hAnsi="Consolas" w:cs="Courier New"/>
          <w:color w:val="C5C5B5"/>
          <w:sz w:val="24"/>
          <w:szCs w:val="24"/>
        </w:rPr>
        <w:tab/>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($counter == $page_no)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 class='active'&gt;&lt;a&gt;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w:t>
      </w: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"&lt;li&gt;&lt;a&gt;...&lt;/a&gt;&lt;/li&gt;"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$second_last</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$second_last</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$total_no_of_pages</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It will display pagination like this when you are reaching in the middle of pagination.</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5670550" cy="463550"/>
            <wp:effectExtent l="0" t="0" r="6350" b="0"/>
            <wp:docPr id="7" name="Picture 7" descr="https://www.allphptricks.com/wp-content/uploads/2018/07/Next_Previous_with_Count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llphptricks.com/wp-content/uploads/2018/07/Next_Previous_with_Counts.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0550" cy="46355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Now we will check that if </w:t>
      </w:r>
      <w:r w:rsidRPr="00AE012D">
        <w:rPr>
          <w:rFonts w:ascii="Arial" w:eastAsia="Times New Roman" w:hAnsi="Arial" w:cs="Arial"/>
          <w:b/>
          <w:bCs/>
          <w:color w:val="A19C95"/>
          <w:sz w:val="24"/>
          <w:szCs w:val="24"/>
        </w:rPr>
        <w:t>current page number</w:t>
      </w:r>
      <w:r w:rsidRPr="00AE012D">
        <w:rPr>
          <w:rFonts w:ascii="Arial" w:eastAsia="Times New Roman" w:hAnsi="Arial" w:cs="Arial"/>
          <w:color w:val="A19C95"/>
          <w:sz w:val="24"/>
          <w:szCs w:val="24"/>
        </w:rPr>
        <w:t> is greater than 4 but not less than </w:t>
      </w:r>
      <w:r w:rsidRPr="00AE012D">
        <w:rPr>
          <w:rFonts w:ascii="Arial" w:eastAsia="Times New Roman" w:hAnsi="Arial" w:cs="Arial"/>
          <w:b/>
          <w:bCs/>
          <w:color w:val="A19C95"/>
          <w:sz w:val="24"/>
          <w:szCs w:val="24"/>
        </w:rPr>
        <w:t>(total number of pages -4)</w:t>
      </w:r>
      <w:r w:rsidRPr="00AE012D">
        <w:rPr>
          <w:rFonts w:ascii="Arial" w:eastAsia="Times New Roman" w:hAnsi="Arial" w:cs="Arial"/>
          <w:color w:val="A19C95"/>
          <w:sz w:val="24"/>
          <w:szCs w:val="24"/>
        </w:rPr>
        <w:t> then do the following</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href='?page_no=1'&gt;1&lt;/a&gt;&lt;/li&gt;"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href='?page_no=2'&gt;2&lt;/a&gt;&lt;/li&gt;"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lastRenderedPageBreak/>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"&lt;li&gt;&lt;a&gt;...&lt;/a&gt;&lt;/li&gt;"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57B8CB"/>
          <w:sz w:val="24"/>
          <w:szCs w:val="24"/>
        </w:rPr>
        <w:t>for</w:t>
      </w: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$counter = $total_no_of_pages - </w:t>
      </w:r>
      <w:r w:rsidRPr="00AE012D">
        <w:rPr>
          <w:rFonts w:ascii="Consolas" w:eastAsia="Times New Roman" w:hAnsi="Consolas" w:cs="Courier New"/>
          <w:color w:val="8D63D9"/>
          <w:sz w:val="24"/>
          <w:szCs w:val="24"/>
        </w:rPr>
        <w:t>6</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$counter &lt;= $total_no_of_pages;</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$counter++</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if</w:t>
      </w:r>
      <w:r w:rsidRPr="00AE012D">
        <w:rPr>
          <w:rFonts w:ascii="Consolas" w:eastAsia="Times New Roman" w:hAnsi="Consolas" w:cs="Courier New"/>
          <w:color w:val="C5C5B5"/>
          <w:sz w:val="24"/>
          <w:szCs w:val="24"/>
        </w:rPr>
        <w:t xml:space="preserve"> ($counter == $page_no)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 class='active'&gt;&lt;a&gt;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r w:rsidRPr="00AE012D">
        <w:rPr>
          <w:rFonts w:ascii="Consolas" w:eastAsia="Times New Roman" w:hAnsi="Consolas" w:cs="Courier New"/>
          <w:color w:val="C5C5B5"/>
          <w:sz w:val="24"/>
          <w:szCs w:val="24"/>
        </w:rPr>
        <w:tab/>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w:t>
      </w:r>
      <w:r w:rsidRPr="00AE012D">
        <w:rPr>
          <w:rFonts w:ascii="Consolas" w:eastAsia="Times New Roman" w:hAnsi="Consolas" w:cs="Courier New"/>
          <w:color w:val="57B8CB"/>
          <w:sz w:val="24"/>
          <w:szCs w:val="24"/>
        </w:rPr>
        <w:t>else</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57B8CB"/>
          <w:sz w:val="24"/>
          <w:szCs w:val="24"/>
        </w:rPr>
        <w:t>echo</w:t>
      </w:r>
      <w:r w:rsidRPr="00AE012D">
        <w:rPr>
          <w:rFonts w:ascii="Consolas" w:eastAsia="Times New Roman" w:hAnsi="Consolas" w:cs="Courier New"/>
          <w:color w:val="C5C5B5"/>
          <w:sz w:val="24"/>
          <w:szCs w:val="24"/>
        </w:rPr>
        <w:t xml:space="preserve"> </w:t>
      </w:r>
      <w:r w:rsidRPr="00AE012D">
        <w:rPr>
          <w:rFonts w:ascii="Consolas" w:eastAsia="Times New Roman" w:hAnsi="Consolas" w:cs="Courier New"/>
          <w:color w:val="94C236"/>
          <w:sz w:val="24"/>
          <w:szCs w:val="24"/>
        </w:rPr>
        <w:t>"&lt;li&gt;&lt;a href='?page_no=</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'&gt;</w:t>
      </w:r>
      <w:r w:rsidRPr="00AE012D">
        <w:rPr>
          <w:rFonts w:ascii="Consolas" w:eastAsia="Times New Roman" w:hAnsi="Consolas" w:cs="Courier New"/>
          <w:color w:val="C5C5B5"/>
          <w:sz w:val="24"/>
          <w:szCs w:val="24"/>
        </w:rPr>
        <w:t>$counter</w:t>
      </w:r>
      <w:r w:rsidRPr="00AE012D">
        <w:rPr>
          <w:rFonts w:ascii="Consolas" w:eastAsia="Times New Roman" w:hAnsi="Consolas" w:cs="Courier New"/>
          <w:color w:val="94C236"/>
          <w:sz w:val="24"/>
          <w:szCs w:val="24"/>
        </w:rPr>
        <w:t>&lt;/a&gt;&lt;/li&gt;"</w:t>
      </w:r>
      <w:r w:rsidRPr="00AE012D">
        <w:rPr>
          <w:rFonts w:ascii="Consolas" w:eastAsia="Times New Roman" w:hAnsi="Consolas" w:cs="Courier New"/>
          <w:color w:val="C5C5B5"/>
          <w:sz w:val="24"/>
          <w:szCs w:val="24"/>
        </w:rPr>
        <w:t>;</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ab/>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 xml:space="preserve">     }</w:t>
      </w:r>
    </w:p>
    <w:p w:rsidR="00AE012D" w:rsidRPr="00AE012D" w:rsidRDefault="00AE012D" w:rsidP="00AE012D">
      <w:pPr>
        <w:shd w:val="clear" w:color="auto" w:fill="1819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5C5B5"/>
          <w:sz w:val="24"/>
          <w:szCs w:val="24"/>
        </w:rPr>
      </w:pPr>
      <w:r w:rsidRPr="00AE012D">
        <w:rPr>
          <w:rFonts w:ascii="Consolas" w:eastAsia="Times New Roman" w:hAnsi="Consolas" w:cs="Courier New"/>
          <w:color w:val="C5C5B5"/>
          <w:sz w:val="24"/>
          <w:szCs w:val="24"/>
        </w:rPr>
        <w: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It will display pagination like this when you are reaching at the end of pagination.</w:t>
      </w:r>
    </w:p>
    <w:p w:rsidR="00AE012D" w:rsidRPr="00AE012D" w:rsidRDefault="00AE012D" w:rsidP="00AE012D">
      <w:pPr>
        <w:spacing w:after="0" w:line="240" w:lineRule="auto"/>
        <w:rPr>
          <w:rFonts w:ascii="Arial" w:eastAsia="Times New Roman" w:hAnsi="Arial" w:cs="Arial"/>
          <w:color w:val="A19C95"/>
          <w:sz w:val="24"/>
          <w:szCs w:val="24"/>
        </w:rPr>
      </w:pPr>
      <w:r w:rsidRPr="00AE012D">
        <w:rPr>
          <w:rFonts w:ascii="Arial" w:eastAsia="Times New Roman" w:hAnsi="Arial" w:cs="Arial"/>
          <w:noProof/>
          <w:color w:val="479FD9"/>
          <w:sz w:val="24"/>
          <w:szCs w:val="24"/>
        </w:rPr>
        <w:drawing>
          <wp:inline distT="0" distB="0" distL="0" distR="0">
            <wp:extent cx="5441950" cy="482600"/>
            <wp:effectExtent l="0" t="0" r="6350" b="0"/>
            <wp:docPr id="6" name="Picture 6" descr="https://www.allphptricks.com/wp-content/uploads/2018/07/Pagination_end.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llphptricks.com/wp-content/uploads/2018/07/Pagination_end.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1950" cy="482600"/>
                    </a:xfrm>
                    <a:prstGeom prst="rect">
                      <a:avLst/>
                    </a:prstGeom>
                    <a:noFill/>
                    <a:ln>
                      <a:noFill/>
                    </a:ln>
                  </pic:spPr>
                </pic:pic>
              </a:graphicData>
            </a:graphic>
          </wp:inline>
        </w:drawing>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Finally we have complete a </w:t>
      </w:r>
      <w:r w:rsidRPr="00AE012D">
        <w:rPr>
          <w:rFonts w:ascii="Arial" w:eastAsia="Times New Roman" w:hAnsi="Arial" w:cs="Arial"/>
          <w:b/>
          <w:bCs/>
          <w:color w:val="A19C95"/>
          <w:sz w:val="24"/>
          <w:szCs w:val="24"/>
        </w:rPr>
        <w:t>beautiful pagination using PHP and MySQLi</w:t>
      </w:r>
      <w:r w:rsidRPr="00AE012D">
        <w:rPr>
          <w:rFonts w:ascii="Arial" w:eastAsia="Times New Roman" w:hAnsi="Arial" w:cs="Arial"/>
          <w:color w:val="A19C95"/>
          <w:sz w:val="24"/>
          <w:szCs w:val="24"/>
        </w:rPr>
        <w:t>, which will work any number of pages.</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 try my best to explain this tutorial as simple as possible.</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hyperlink r:id="rId37" w:tgtFrame="_blank" w:history="1">
        <w:r w:rsidRPr="00AE012D">
          <w:rPr>
            <w:rFonts w:ascii="Arial" w:eastAsia="Times New Roman" w:hAnsi="Arial" w:cs="Arial"/>
            <w:caps/>
            <w:color w:val="C5C3C1"/>
            <w:sz w:val="20"/>
            <w:szCs w:val="20"/>
            <w:u w:val="single"/>
            <w:bdr w:val="single" w:sz="6" w:space="8" w:color="0169AD" w:frame="1"/>
            <w:shd w:val="clear" w:color="auto" w:fill="004674"/>
          </w:rPr>
          <w:t>DEMO</w:t>
        </w:r>
      </w:hyperlink>
      <w:r w:rsidRPr="00AE012D">
        <w:rPr>
          <w:rFonts w:ascii="Arial" w:eastAsia="Times New Roman" w:hAnsi="Arial" w:cs="Arial"/>
          <w:color w:val="A19C95"/>
          <w:sz w:val="24"/>
          <w:szCs w:val="24"/>
        </w:rPr>
        <w:t> </w:t>
      </w:r>
      <w:hyperlink r:id="rId38" w:tgtFrame="_blank" w:history="1">
        <w:r w:rsidRPr="00AE012D">
          <w:rPr>
            <w:rFonts w:ascii="Arial" w:eastAsia="Times New Roman" w:hAnsi="Arial" w:cs="Arial"/>
            <w:caps/>
            <w:color w:val="C5C3C1"/>
            <w:sz w:val="20"/>
            <w:szCs w:val="20"/>
            <w:u w:val="single"/>
            <w:bdr w:val="single" w:sz="6" w:space="8" w:color="0169AD" w:frame="1"/>
            <w:shd w:val="clear" w:color="auto" w:fill="004674"/>
          </w:rPr>
          <w:t>DOWNLOAD</w:t>
        </w:r>
      </w:hyperlink>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If you found this tutorial helpful, share it with your friends and developers group.</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lastRenderedPageBreak/>
        <w:t>I spent several hours to create this tutorial, if you want to say thanks so like my page on Facebook and share it.</w:t>
      </w:r>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b/>
          <w:bCs/>
          <w:color w:val="A19C95"/>
          <w:sz w:val="24"/>
          <w:szCs w:val="24"/>
        </w:rPr>
        <w:t>Facebook Official Page: </w:t>
      </w:r>
      <w:hyperlink r:id="rId39" w:history="1">
        <w:r w:rsidRPr="00AE012D">
          <w:rPr>
            <w:rFonts w:ascii="Arial" w:eastAsia="Times New Roman" w:hAnsi="Arial" w:cs="Arial"/>
            <w:b/>
            <w:bCs/>
            <w:color w:val="479FD9"/>
            <w:sz w:val="24"/>
            <w:szCs w:val="24"/>
            <w:u w:val="single"/>
          </w:rPr>
          <w:t>All PHP Tricks</w:t>
        </w:r>
      </w:hyperlink>
    </w:p>
    <w:p w:rsidR="00AE012D" w:rsidRPr="00AE012D" w:rsidRDefault="00AE012D" w:rsidP="00AE012D">
      <w:pPr>
        <w:spacing w:before="100" w:beforeAutospacing="1" w:after="100" w:afterAutospacing="1" w:line="240" w:lineRule="auto"/>
        <w:rPr>
          <w:rFonts w:ascii="Arial" w:eastAsia="Times New Roman" w:hAnsi="Arial" w:cs="Arial"/>
          <w:color w:val="A19C95"/>
          <w:sz w:val="24"/>
          <w:szCs w:val="24"/>
        </w:rPr>
      </w:pPr>
      <w:r w:rsidRPr="00AE012D">
        <w:rPr>
          <w:rFonts w:ascii="Arial" w:eastAsia="Times New Roman" w:hAnsi="Arial" w:cs="Arial"/>
          <w:b/>
          <w:bCs/>
          <w:color w:val="A19C95"/>
          <w:sz w:val="24"/>
          <w:szCs w:val="24"/>
        </w:rPr>
        <w:t>Twitter Official Page: </w:t>
      </w:r>
      <w:hyperlink r:id="rId40" w:history="1">
        <w:r w:rsidRPr="00AE012D">
          <w:rPr>
            <w:rFonts w:ascii="Arial" w:eastAsia="Times New Roman" w:hAnsi="Arial" w:cs="Arial"/>
            <w:b/>
            <w:bCs/>
            <w:color w:val="479FD9"/>
            <w:sz w:val="24"/>
            <w:szCs w:val="24"/>
            <w:u w:val="single"/>
          </w:rPr>
          <w:t>All PHP Tricks</w:t>
        </w:r>
      </w:hyperlink>
    </w:p>
    <w:p w:rsidR="00AE012D" w:rsidRPr="00AE012D" w:rsidRDefault="00AE012D" w:rsidP="00AE012D">
      <w:pPr>
        <w:shd w:val="clear" w:color="auto" w:fill="141617"/>
        <w:spacing w:after="0" w:line="240" w:lineRule="auto"/>
        <w:rPr>
          <w:rFonts w:ascii="Arial" w:eastAsia="Times New Roman" w:hAnsi="Arial" w:cs="Arial"/>
          <w:color w:val="A19C95"/>
          <w:sz w:val="24"/>
          <w:szCs w:val="24"/>
        </w:rPr>
      </w:pPr>
      <w:r w:rsidRPr="00AE012D">
        <w:rPr>
          <w:rFonts w:ascii="Arial" w:eastAsia="Times New Roman" w:hAnsi="Arial" w:cs="Arial"/>
          <w:noProof/>
          <w:color w:val="A19C95"/>
          <w:sz w:val="24"/>
          <w:szCs w:val="24"/>
        </w:rPr>
        <w:drawing>
          <wp:inline distT="0" distB="0" distL="0" distR="0">
            <wp:extent cx="1143000" cy="1143000"/>
            <wp:effectExtent l="0" t="0" r="0" b="0"/>
            <wp:docPr id="5" name="Picture 5" descr="https://secure.gravatar.com/avatar/5003b3664f3a243ca8a144b30cf9bbb7?s=12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5003b3664f3a243ca8a144b30cf9bbb7?s=120&amp;d=mm&amp;r=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E012D" w:rsidRPr="00AE012D" w:rsidRDefault="00AE012D" w:rsidP="00AE012D">
      <w:pPr>
        <w:shd w:val="clear" w:color="auto" w:fill="141617"/>
        <w:spacing w:after="0" w:line="240" w:lineRule="auto"/>
        <w:rPr>
          <w:rFonts w:ascii="Arial" w:eastAsia="Times New Roman" w:hAnsi="Arial" w:cs="Arial"/>
          <w:color w:val="B3B0AB"/>
          <w:sz w:val="30"/>
          <w:szCs w:val="30"/>
        </w:rPr>
      </w:pPr>
      <w:r w:rsidRPr="00AE012D">
        <w:rPr>
          <w:rFonts w:ascii="Arial" w:eastAsia="Times New Roman" w:hAnsi="Arial" w:cs="Arial"/>
          <w:color w:val="B3B0AB"/>
          <w:sz w:val="30"/>
          <w:szCs w:val="30"/>
        </w:rPr>
        <w:t>Article By </w:t>
      </w:r>
      <w:hyperlink r:id="rId42" w:history="1">
        <w:r w:rsidRPr="00AE012D">
          <w:rPr>
            <w:rFonts w:ascii="Arial" w:eastAsia="Times New Roman" w:hAnsi="Arial" w:cs="Arial"/>
            <w:caps/>
            <w:color w:val="479FD9"/>
            <w:sz w:val="30"/>
            <w:szCs w:val="30"/>
            <w:u w:val="single"/>
          </w:rPr>
          <w:t>JAVED UR REHMAN</w:t>
        </w:r>
      </w:hyperlink>
    </w:p>
    <w:p w:rsidR="00AE012D" w:rsidRPr="00AE012D" w:rsidRDefault="00AE012D" w:rsidP="00AE012D">
      <w:pPr>
        <w:shd w:val="clear" w:color="auto" w:fill="141617"/>
        <w:spacing w:after="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Javed Ur Rehman is a passionate blogger and web developer, he loves to share web development tutorials and blogging tips. He usually writes about HTML, CSS, JavaScript, Jquery, Ajax, PHP and MySQL.</w:t>
      </w:r>
    </w:p>
    <w:p w:rsidR="00AE012D" w:rsidRPr="00AE012D" w:rsidRDefault="00AE012D" w:rsidP="00AE012D">
      <w:pPr>
        <w:pBdr>
          <w:bottom w:val="single" w:sz="6" w:space="15" w:color="303436"/>
        </w:pBdr>
        <w:shd w:val="clear" w:color="auto" w:fill="141617"/>
        <w:spacing w:before="100" w:beforeAutospacing="1" w:after="0" w:line="240" w:lineRule="auto"/>
        <w:outlineLvl w:val="2"/>
        <w:rPr>
          <w:rFonts w:ascii="Arial" w:eastAsia="Times New Roman" w:hAnsi="Arial" w:cs="Arial"/>
          <w:b/>
          <w:bCs/>
          <w:caps/>
          <w:color w:val="AAA6A0"/>
          <w:sz w:val="32"/>
          <w:szCs w:val="32"/>
        </w:rPr>
      </w:pPr>
      <w:r w:rsidRPr="00AE012D">
        <w:rPr>
          <w:rFonts w:ascii="Arial" w:eastAsia="Times New Roman" w:hAnsi="Arial" w:cs="Arial"/>
          <w:b/>
          <w:bCs/>
          <w:caps/>
          <w:color w:val="AAA6A0"/>
          <w:sz w:val="32"/>
          <w:szCs w:val="32"/>
        </w:rPr>
        <w:t>READERS ALSO READ</w:t>
      </w:r>
    </w:p>
    <w:p w:rsidR="00AE012D" w:rsidRPr="00AE012D" w:rsidRDefault="00AE012D" w:rsidP="00AE012D">
      <w:pPr>
        <w:shd w:val="clear" w:color="auto" w:fill="141617"/>
        <w:spacing w:line="240" w:lineRule="auto"/>
        <w:jc w:val="center"/>
        <w:rPr>
          <w:rFonts w:ascii="Arial" w:eastAsia="Times New Roman" w:hAnsi="Arial" w:cs="Arial"/>
          <w:color w:val="A19C95"/>
          <w:sz w:val="24"/>
          <w:szCs w:val="24"/>
        </w:rPr>
      </w:pPr>
      <w:r w:rsidRPr="00AE012D">
        <w:rPr>
          <w:rFonts w:ascii="Arial" w:eastAsia="Times New Roman" w:hAnsi="Arial" w:cs="Arial"/>
          <w:noProof/>
          <w:color w:val="AAA6A0"/>
          <w:sz w:val="24"/>
          <w:szCs w:val="24"/>
        </w:rPr>
        <w:drawing>
          <wp:inline distT="0" distB="0" distL="0" distR="0">
            <wp:extent cx="2857500" cy="2012950"/>
            <wp:effectExtent l="0" t="0" r="0" b="6350"/>
            <wp:docPr id="4" name="Picture 4" descr="Laravel 10 Livewire User Registration and Logi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10 Livewire User Registration and Logi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2012950"/>
                    </a:xfrm>
                    <a:prstGeom prst="rect">
                      <a:avLst/>
                    </a:prstGeom>
                    <a:noFill/>
                    <a:ln>
                      <a:noFill/>
                    </a:ln>
                  </pic:spPr>
                </pic:pic>
              </a:graphicData>
            </a:graphic>
          </wp:inline>
        </w:drawing>
      </w:r>
      <w:hyperlink r:id="rId45" w:history="1">
        <w:r w:rsidRPr="00AE012D">
          <w:rPr>
            <w:rFonts w:ascii="Arial" w:eastAsia="Times New Roman" w:hAnsi="Arial" w:cs="Arial"/>
            <w:color w:val="AAA6A0"/>
            <w:sz w:val="24"/>
            <w:szCs w:val="24"/>
            <w:u w:val="single"/>
          </w:rPr>
          <w:t>Laravel 10 Livewire User Registration and Login</w:t>
        </w:r>
      </w:hyperlink>
    </w:p>
    <w:p w:rsidR="00AE012D" w:rsidRPr="00AE012D" w:rsidRDefault="00AE012D" w:rsidP="00AE012D">
      <w:pPr>
        <w:shd w:val="clear" w:color="auto" w:fill="141617"/>
        <w:spacing w:line="240" w:lineRule="auto"/>
        <w:jc w:val="center"/>
        <w:rPr>
          <w:rFonts w:ascii="Arial" w:eastAsia="Times New Roman" w:hAnsi="Arial" w:cs="Arial"/>
          <w:color w:val="A19C95"/>
          <w:sz w:val="24"/>
          <w:szCs w:val="24"/>
        </w:rPr>
      </w:pPr>
      <w:r w:rsidRPr="00AE012D">
        <w:rPr>
          <w:rFonts w:ascii="Arial" w:eastAsia="Times New Roman" w:hAnsi="Arial" w:cs="Arial"/>
          <w:noProof/>
          <w:color w:val="AAA6A0"/>
          <w:sz w:val="24"/>
          <w:szCs w:val="24"/>
        </w:rPr>
        <w:lastRenderedPageBreak/>
        <w:drawing>
          <wp:inline distT="0" distB="0" distL="0" distR="0">
            <wp:extent cx="2857500" cy="2012950"/>
            <wp:effectExtent l="0" t="0" r="0" b="6350"/>
            <wp:docPr id="3" name="Picture 3" descr="Convert HTML to PDF using PH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vert HTML to PDF using PH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012950"/>
                    </a:xfrm>
                    <a:prstGeom prst="rect">
                      <a:avLst/>
                    </a:prstGeom>
                    <a:noFill/>
                    <a:ln>
                      <a:noFill/>
                    </a:ln>
                  </pic:spPr>
                </pic:pic>
              </a:graphicData>
            </a:graphic>
          </wp:inline>
        </w:drawing>
      </w:r>
      <w:hyperlink r:id="rId48" w:history="1">
        <w:r w:rsidRPr="00AE012D">
          <w:rPr>
            <w:rFonts w:ascii="Arial" w:eastAsia="Times New Roman" w:hAnsi="Arial" w:cs="Arial"/>
            <w:color w:val="AAA6A0"/>
            <w:sz w:val="24"/>
            <w:szCs w:val="24"/>
            <w:u w:val="single"/>
          </w:rPr>
          <w:t>Convert HTML to PDF using PHP Dompdf Library</w:t>
        </w:r>
      </w:hyperlink>
    </w:p>
    <w:p w:rsidR="00AE012D" w:rsidRPr="00AE012D" w:rsidRDefault="00AE012D" w:rsidP="00AE012D">
      <w:pPr>
        <w:shd w:val="clear" w:color="auto" w:fill="141617"/>
        <w:spacing w:line="240" w:lineRule="auto"/>
        <w:jc w:val="center"/>
        <w:rPr>
          <w:rFonts w:ascii="Arial" w:eastAsia="Times New Roman" w:hAnsi="Arial" w:cs="Arial"/>
          <w:color w:val="A19C95"/>
          <w:sz w:val="24"/>
          <w:szCs w:val="24"/>
        </w:rPr>
      </w:pPr>
      <w:r w:rsidRPr="00AE012D">
        <w:rPr>
          <w:rFonts w:ascii="Arial" w:eastAsia="Times New Roman" w:hAnsi="Arial" w:cs="Arial"/>
          <w:noProof/>
          <w:color w:val="AAA6A0"/>
          <w:sz w:val="24"/>
          <w:szCs w:val="24"/>
        </w:rPr>
        <w:drawing>
          <wp:inline distT="0" distB="0" distL="0" distR="0">
            <wp:extent cx="2857500" cy="2012950"/>
            <wp:effectExtent l="0" t="0" r="0" b="6350"/>
            <wp:docPr id="2" name="Picture 2" descr="Attach Remote File to Email using PHPMail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tach Remote File to Email using PHPMaile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2012950"/>
                    </a:xfrm>
                    <a:prstGeom prst="rect">
                      <a:avLst/>
                    </a:prstGeom>
                    <a:noFill/>
                    <a:ln>
                      <a:noFill/>
                    </a:ln>
                  </pic:spPr>
                </pic:pic>
              </a:graphicData>
            </a:graphic>
          </wp:inline>
        </w:drawing>
      </w:r>
      <w:hyperlink r:id="rId51" w:history="1">
        <w:r w:rsidRPr="00AE012D">
          <w:rPr>
            <w:rFonts w:ascii="Arial" w:eastAsia="Times New Roman" w:hAnsi="Arial" w:cs="Arial"/>
            <w:color w:val="AAA6A0"/>
            <w:sz w:val="24"/>
            <w:szCs w:val="24"/>
            <w:u w:val="single"/>
          </w:rPr>
          <w:t>How to Attach Remote File to Email using PHPMailer</w:t>
        </w:r>
      </w:hyperlink>
    </w:p>
    <w:p w:rsidR="00AE012D" w:rsidRPr="00AE012D" w:rsidRDefault="00AE012D" w:rsidP="00AE012D">
      <w:pPr>
        <w:shd w:val="clear" w:color="auto" w:fill="141617"/>
        <w:spacing w:after="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SHOW 132 COMMENTS</w:t>
      </w:r>
    </w:p>
    <w:p w:rsidR="00AE012D" w:rsidRPr="00AE012D" w:rsidRDefault="00AE012D" w:rsidP="00AE012D">
      <w:pPr>
        <w:pBdr>
          <w:bottom w:val="single" w:sz="6" w:space="15" w:color="303436"/>
        </w:pBdr>
        <w:shd w:val="clear" w:color="auto" w:fill="141617"/>
        <w:spacing w:before="100" w:beforeAutospacing="1" w:after="330" w:line="240" w:lineRule="auto"/>
        <w:outlineLvl w:val="2"/>
        <w:rPr>
          <w:rFonts w:ascii="Arial" w:eastAsia="Times New Roman" w:hAnsi="Arial" w:cs="Arial"/>
          <w:b/>
          <w:bCs/>
          <w:caps/>
          <w:color w:val="AAA6A0"/>
          <w:sz w:val="27"/>
          <w:szCs w:val="27"/>
        </w:rPr>
      </w:pPr>
      <w:r w:rsidRPr="00AE012D">
        <w:rPr>
          <w:rFonts w:ascii="Arial" w:eastAsia="Times New Roman" w:hAnsi="Arial" w:cs="Arial"/>
          <w:b/>
          <w:bCs/>
          <w:caps/>
          <w:color w:val="AAA6A0"/>
          <w:sz w:val="27"/>
          <w:szCs w:val="27"/>
        </w:rPr>
        <w:t>LEAVE A REPLY</w:t>
      </w:r>
    </w:p>
    <w:p w:rsidR="00AE012D" w:rsidRPr="00AE012D" w:rsidRDefault="00AE012D" w:rsidP="00AE012D">
      <w:pPr>
        <w:pBdr>
          <w:bottom w:val="single" w:sz="6" w:space="1" w:color="auto"/>
        </w:pBdr>
        <w:spacing w:after="0" w:line="240" w:lineRule="auto"/>
        <w:jc w:val="center"/>
        <w:rPr>
          <w:rFonts w:ascii="Arial" w:eastAsia="Times New Roman" w:hAnsi="Arial" w:cs="Arial"/>
          <w:vanish/>
          <w:sz w:val="16"/>
          <w:szCs w:val="16"/>
        </w:rPr>
      </w:pPr>
      <w:r w:rsidRPr="00AE012D">
        <w:rPr>
          <w:rFonts w:ascii="Arial" w:eastAsia="Times New Roman" w:hAnsi="Arial" w:cs="Arial"/>
          <w:vanish/>
          <w:sz w:val="16"/>
          <w:szCs w:val="16"/>
        </w:rPr>
        <w:t>Top of Form</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Your email address will not be published. Required fields are marked *</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Comment *</w:t>
      </w:r>
      <w:r w:rsidRPr="00AE012D">
        <w:rPr>
          <w:rFonts w:ascii="Arial" w:eastAsia="Times New Roman" w:hAnsi="Arial" w:cs="Arial"/>
          <w:color w:val="A19C9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13pt;height:95.5pt" o:ole="">
            <v:imagedata r:id="rId52" o:title=""/>
          </v:shape>
          <w:control r:id="rId53" w:name="DefaultOcxName" w:shapeid="_x0000_i1065"/>
        </w:objec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Name *</w:t>
      </w:r>
      <w:r w:rsidRPr="00AE012D">
        <w:rPr>
          <w:rFonts w:ascii="Arial" w:eastAsia="Times New Roman" w:hAnsi="Arial" w:cs="Arial"/>
          <w:color w:val="A19C95"/>
          <w:sz w:val="24"/>
          <w:szCs w:val="24"/>
        </w:rPr>
        <w:object w:dxaOrig="1440" w:dyaOrig="1440">
          <v:shape id="_x0000_i1064" type="#_x0000_t75" style="width:138pt;height:18pt" o:ole="">
            <v:imagedata r:id="rId54" o:title=""/>
          </v:shape>
          <w:control r:id="rId55" w:name="DefaultOcxName1" w:shapeid="_x0000_i1064"/>
        </w:objec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Email *</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lastRenderedPageBreak/>
        <w:t>Website</w:t>
      </w:r>
    </w:p>
    <w:p w:rsidR="00AE012D" w:rsidRPr="00AE012D" w:rsidRDefault="00AE012D" w:rsidP="00AE012D">
      <w:pPr>
        <w:shd w:val="clear" w:color="auto" w:fill="141617"/>
        <w:spacing w:after="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object w:dxaOrig="1440" w:dyaOrig="1440">
          <v:shape id="_x0000_i1063" type="#_x0000_t75" style="width:63.5pt;height:20.5pt" o:ole="">
            <v:imagedata r:id="rId56" o:title=""/>
          </v:shape>
          <w:control r:id="rId57" w:name="DefaultOcxName2" w:shapeid="_x0000_i1063"/>
        </w:object>
      </w:r>
    </w:p>
    <w:p w:rsidR="00AE012D" w:rsidRPr="00AE012D" w:rsidRDefault="00AE012D" w:rsidP="00AE012D">
      <w:pPr>
        <w:pBdr>
          <w:top w:val="single" w:sz="6" w:space="1" w:color="auto"/>
        </w:pBdr>
        <w:spacing w:line="240" w:lineRule="auto"/>
        <w:jc w:val="center"/>
        <w:rPr>
          <w:rFonts w:ascii="Arial" w:eastAsia="Times New Roman" w:hAnsi="Arial" w:cs="Arial"/>
          <w:vanish/>
          <w:sz w:val="16"/>
          <w:szCs w:val="16"/>
        </w:rPr>
      </w:pPr>
      <w:r w:rsidRPr="00AE012D">
        <w:rPr>
          <w:rFonts w:ascii="Arial" w:eastAsia="Times New Roman" w:hAnsi="Arial" w:cs="Arial"/>
          <w:vanish/>
          <w:sz w:val="16"/>
          <w:szCs w:val="16"/>
        </w:rPr>
        <w:t>Bottom of Form</w:t>
      </w:r>
    </w:p>
    <w:p w:rsidR="00AE012D" w:rsidRPr="00AE012D" w:rsidRDefault="00AE012D" w:rsidP="00AE012D">
      <w:pPr>
        <w:shd w:val="clear" w:color="auto" w:fill="0C456B"/>
        <w:spacing w:after="0" w:line="240" w:lineRule="auto"/>
        <w:jc w:val="center"/>
        <w:rPr>
          <w:rFonts w:ascii="Arial" w:eastAsia="Times New Roman" w:hAnsi="Arial" w:cs="Arial"/>
          <w:color w:val="A19C95"/>
          <w:sz w:val="24"/>
          <w:szCs w:val="24"/>
        </w:rPr>
      </w:pPr>
      <w:r w:rsidRPr="00AE012D">
        <w:rPr>
          <w:rFonts w:ascii="Arial" w:eastAsia="Times New Roman" w:hAnsi="Arial" w:cs="Arial"/>
          <w:noProof/>
          <w:color w:val="A19C95"/>
          <w:sz w:val="24"/>
          <w:szCs w:val="24"/>
        </w:rPr>
        <w:drawing>
          <wp:inline distT="0" distB="0" distL="0" distR="0">
            <wp:extent cx="1695450" cy="1574800"/>
            <wp:effectExtent l="0" t="0" r="0" b="6350"/>
            <wp:docPr id="1" name="Picture 1" descr="Javed Ur Re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ed Ur Rehma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95450" cy="1574800"/>
                    </a:xfrm>
                    <a:prstGeom prst="rect">
                      <a:avLst/>
                    </a:prstGeom>
                    <a:noFill/>
                    <a:ln>
                      <a:noFill/>
                    </a:ln>
                  </pic:spPr>
                </pic:pic>
              </a:graphicData>
            </a:graphic>
          </wp:inline>
        </w:drawing>
      </w:r>
    </w:p>
    <w:p w:rsidR="00AE012D" w:rsidRPr="00AE012D" w:rsidRDefault="00AE012D" w:rsidP="00AE012D">
      <w:pPr>
        <w:shd w:val="clear" w:color="auto" w:fill="0C456B"/>
        <w:spacing w:after="180" w:line="240" w:lineRule="auto"/>
        <w:rPr>
          <w:rFonts w:ascii="Arial" w:eastAsia="Times New Roman" w:hAnsi="Arial" w:cs="Arial"/>
          <w:color w:val="FFFFFF"/>
          <w:sz w:val="21"/>
          <w:szCs w:val="21"/>
        </w:rPr>
      </w:pPr>
      <w:r w:rsidRPr="00AE012D">
        <w:rPr>
          <w:rFonts w:ascii="Arial" w:eastAsia="Times New Roman" w:hAnsi="Arial" w:cs="Arial"/>
          <w:color w:val="FFFFFF"/>
          <w:sz w:val="21"/>
          <w:szCs w:val="21"/>
        </w:rPr>
        <w:t>I am Javed Ur Rehman, a Lead Software Engineer.</w:t>
      </w:r>
      <w:r w:rsidRPr="00AE012D">
        <w:rPr>
          <w:rFonts w:ascii="Arial" w:eastAsia="Times New Roman" w:hAnsi="Arial" w:cs="Arial"/>
          <w:color w:val="FFFFFF"/>
          <w:sz w:val="21"/>
          <w:szCs w:val="21"/>
        </w:rPr>
        <w:br/>
        <w:t>I build ecommerce websites, web applications, web portals, and online stores to help businesses to grow.</w:t>
      </w:r>
      <w:r w:rsidRPr="00AE012D">
        <w:rPr>
          <w:rFonts w:ascii="Arial" w:eastAsia="Times New Roman" w:hAnsi="Arial" w:cs="Arial"/>
          <w:color w:val="FFFFFF"/>
          <w:sz w:val="21"/>
          <w:szCs w:val="21"/>
        </w:rPr>
        <w:br/>
        <w:t>If you are looking for the same. Contact me</w:t>
      </w:r>
    </w:p>
    <w:p w:rsidR="00AE012D" w:rsidRPr="00AE012D" w:rsidRDefault="00AE012D" w:rsidP="00AE012D">
      <w:pPr>
        <w:shd w:val="clear" w:color="auto" w:fill="0C456B"/>
        <w:spacing w:line="240" w:lineRule="auto"/>
        <w:rPr>
          <w:rFonts w:ascii="Arial" w:eastAsia="Times New Roman" w:hAnsi="Arial" w:cs="Arial"/>
          <w:b/>
          <w:bCs/>
          <w:color w:val="A19C95"/>
          <w:sz w:val="21"/>
          <w:szCs w:val="21"/>
        </w:rPr>
      </w:pPr>
      <w:hyperlink r:id="rId59" w:tooltip="Contact Me" w:history="1">
        <w:r w:rsidRPr="00AE012D">
          <w:rPr>
            <w:rFonts w:ascii="Arial" w:eastAsia="Times New Roman" w:hAnsi="Arial" w:cs="Arial"/>
            <w:b/>
            <w:bCs/>
            <w:color w:val="FFFFFF"/>
            <w:sz w:val="21"/>
            <w:szCs w:val="21"/>
            <w:u w:val="single"/>
          </w:rPr>
          <w:t>javed@allphptricks.com</w:t>
        </w:r>
      </w:hyperlink>
    </w:p>
    <w:p w:rsidR="00AE012D" w:rsidRPr="00AE012D" w:rsidRDefault="00AE012D" w:rsidP="00AE012D">
      <w:pPr>
        <w:shd w:val="clear" w:color="auto" w:fill="141617"/>
        <w:spacing w:before="100" w:beforeAutospacing="1" w:after="100" w:afterAutospacing="1" w:line="240" w:lineRule="auto"/>
        <w:outlineLvl w:val="2"/>
        <w:rPr>
          <w:rFonts w:ascii="Arial" w:eastAsia="Times New Roman" w:hAnsi="Arial" w:cs="Arial"/>
          <w:b/>
          <w:bCs/>
          <w:caps/>
          <w:color w:val="ADA9A3"/>
          <w:sz w:val="27"/>
          <w:szCs w:val="27"/>
        </w:rPr>
      </w:pPr>
      <w:r w:rsidRPr="00AE012D">
        <w:rPr>
          <w:rFonts w:ascii="Arial" w:eastAsia="Times New Roman" w:hAnsi="Arial" w:cs="Arial"/>
          <w:b/>
          <w:bCs/>
          <w:caps/>
          <w:color w:val="ADA9A3"/>
          <w:sz w:val="27"/>
          <w:szCs w:val="27"/>
        </w:rPr>
        <w:t>JOIN SOCIAL COMMUNITIES</w:t>
      </w:r>
    </w:p>
    <w:p w:rsidR="00AE012D" w:rsidRPr="00AE012D" w:rsidRDefault="00AE012D" w:rsidP="00AE012D">
      <w:pPr>
        <w:shd w:val="clear" w:color="auto" w:fill="141617"/>
        <w:spacing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  </w:t>
      </w:r>
    </w:p>
    <w:p w:rsidR="00AE012D" w:rsidRPr="00AE012D" w:rsidRDefault="00AE012D" w:rsidP="00AE012D">
      <w:pPr>
        <w:shd w:val="clear" w:color="auto" w:fill="141617"/>
        <w:spacing w:before="100" w:beforeAutospacing="1" w:after="100" w:afterAutospacing="1" w:line="240" w:lineRule="auto"/>
        <w:outlineLvl w:val="2"/>
        <w:rPr>
          <w:rFonts w:ascii="Arial" w:eastAsia="Times New Roman" w:hAnsi="Arial" w:cs="Arial"/>
          <w:b/>
          <w:bCs/>
          <w:caps/>
          <w:color w:val="ADA9A3"/>
          <w:sz w:val="27"/>
          <w:szCs w:val="27"/>
        </w:rPr>
      </w:pPr>
      <w:r w:rsidRPr="00AE012D">
        <w:rPr>
          <w:rFonts w:ascii="Arial" w:eastAsia="Times New Roman" w:hAnsi="Arial" w:cs="Arial"/>
          <w:b/>
          <w:bCs/>
          <w:caps/>
          <w:color w:val="FF0000"/>
          <w:sz w:val="27"/>
          <w:szCs w:val="27"/>
        </w:rPr>
        <w:t>96833</w:t>
      </w:r>
      <w:r w:rsidRPr="00AE012D">
        <w:rPr>
          <w:rFonts w:ascii="Arial" w:eastAsia="Times New Roman" w:hAnsi="Arial" w:cs="Arial"/>
          <w:b/>
          <w:bCs/>
          <w:caps/>
          <w:color w:val="ADA9A3"/>
          <w:sz w:val="27"/>
          <w:szCs w:val="27"/>
        </w:rPr>
        <w:t> PROGRAMMERS SUBSCRIBED</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Subscribe now and get free web development tutorials in your inbox.</w:t>
      </w:r>
    </w:p>
    <w:p w:rsidR="00AE012D" w:rsidRPr="00AE012D" w:rsidRDefault="00AE012D" w:rsidP="00AE012D">
      <w:pPr>
        <w:pBdr>
          <w:bottom w:val="single" w:sz="6" w:space="1" w:color="auto"/>
        </w:pBdr>
        <w:spacing w:after="0" w:line="240" w:lineRule="auto"/>
        <w:jc w:val="center"/>
        <w:rPr>
          <w:rFonts w:ascii="Arial" w:eastAsia="Times New Roman" w:hAnsi="Arial" w:cs="Arial"/>
          <w:vanish/>
          <w:sz w:val="16"/>
          <w:szCs w:val="16"/>
        </w:rPr>
      </w:pPr>
      <w:r w:rsidRPr="00AE012D">
        <w:rPr>
          <w:rFonts w:ascii="Arial" w:eastAsia="Times New Roman" w:hAnsi="Arial" w:cs="Arial"/>
          <w:vanish/>
          <w:sz w:val="16"/>
          <w:szCs w:val="16"/>
        </w:rPr>
        <w:t>Top of Form</w:t>
      </w:r>
    </w:p>
    <w:p w:rsidR="00AE012D" w:rsidRPr="00AE012D" w:rsidRDefault="00AE012D" w:rsidP="00AE012D">
      <w:pPr>
        <w:shd w:val="clear" w:color="auto" w:fill="FFFFFF"/>
        <w:spacing w:before="100" w:beforeAutospacing="1" w:after="100" w:afterAutospacing="1" w:line="240" w:lineRule="auto"/>
        <w:jc w:val="center"/>
        <w:outlineLvl w:val="4"/>
        <w:rPr>
          <w:rFonts w:ascii="Montserrat" w:eastAsia="Times New Roman" w:hAnsi="Montserrat" w:cs="Arial"/>
          <w:b/>
          <w:bCs/>
          <w:color w:val="0067AB"/>
          <w:sz w:val="24"/>
          <w:szCs w:val="24"/>
        </w:rPr>
      </w:pPr>
      <w:r w:rsidRPr="00AE012D">
        <w:rPr>
          <w:rFonts w:ascii="Montserrat" w:eastAsia="Times New Roman" w:hAnsi="Montserrat" w:cs="Arial"/>
          <w:b/>
          <w:bCs/>
          <w:color w:val="0067AB"/>
          <w:sz w:val="24"/>
          <w:szCs w:val="24"/>
        </w:rPr>
        <w:t>Get new tutorials by email:</w:t>
      </w:r>
    </w:p>
    <w:p w:rsidR="00AE012D" w:rsidRPr="00AE012D" w:rsidRDefault="00AE012D" w:rsidP="00AE012D">
      <w:pPr>
        <w:shd w:val="clear" w:color="auto" w:fill="FFFFFF"/>
        <w:spacing w:after="0" w:line="240" w:lineRule="auto"/>
        <w:rPr>
          <w:rFonts w:ascii="Arial" w:eastAsia="Times New Roman" w:hAnsi="Arial" w:cs="Arial"/>
          <w:color w:val="A19C95"/>
          <w:sz w:val="24"/>
          <w:szCs w:val="24"/>
        </w:rPr>
      </w:pPr>
      <w:r w:rsidRPr="00AE012D">
        <w:rPr>
          <w:rFonts w:ascii="Arial" w:eastAsia="Times New Roman" w:hAnsi="Arial" w:cs="Arial"/>
          <w:color w:val="A19C95"/>
          <w:sz w:val="24"/>
          <w:szCs w:val="24"/>
        </w:rPr>
        <w:t>Subscribe</w:t>
      </w:r>
    </w:p>
    <w:p w:rsidR="00AE012D" w:rsidRPr="00AE012D" w:rsidRDefault="00AE012D" w:rsidP="00AE012D">
      <w:pPr>
        <w:pBdr>
          <w:top w:val="single" w:sz="6" w:space="1" w:color="auto"/>
        </w:pBdr>
        <w:spacing w:line="240" w:lineRule="auto"/>
        <w:jc w:val="center"/>
        <w:rPr>
          <w:rFonts w:ascii="Arial" w:eastAsia="Times New Roman" w:hAnsi="Arial" w:cs="Arial"/>
          <w:vanish/>
          <w:sz w:val="16"/>
          <w:szCs w:val="16"/>
        </w:rPr>
      </w:pPr>
      <w:r w:rsidRPr="00AE012D">
        <w:rPr>
          <w:rFonts w:ascii="Arial" w:eastAsia="Times New Roman" w:hAnsi="Arial" w:cs="Arial"/>
          <w:vanish/>
          <w:sz w:val="16"/>
          <w:szCs w:val="16"/>
        </w:rPr>
        <w:t>Bottom of Form</w:t>
      </w:r>
    </w:p>
    <w:p w:rsidR="00AE012D" w:rsidRPr="00AE012D" w:rsidRDefault="00AE012D" w:rsidP="00AE012D">
      <w:pPr>
        <w:shd w:val="clear" w:color="auto" w:fill="141617"/>
        <w:spacing w:before="100" w:beforeAutospacing="1" w:after="100" w:afterAutospacing="1" w:line="240" w:lineRule="auto"/>
        <w:outlineLvl w:val="2"/>
        <w:rPr>
          <w:rFonts w:ascii="Arial" w:eastAsia="Times New Roman" w:hAnsi="Arial" w:cs="Arial"/>
          <w:b/>
          <w:bCs/>
          <w:caps/>
          <w:color w:val="ADA9A3"/>
          <w:sz w:val="27"/>
          <w:szCs w:val="27"/>
        </w:rPr>
      </w:pPr>
      <w:r w:rsidRPr="00AE012D">
        <w:rPr>
          <w:rFonts w:ascii="Arial" w:eastAsia="Times New Roman" w:hAnsi="Arial" w:cs="Arial"/>
          <w:b/>
          <w:bCs/>
          <w:caps/>
          <w:color w:val="ADA9A3"/>
          <w:sz w:val="27"/>
          <w:szCs w:val="27"/>
        </w:rPr>
        <w:t>TESTIMONIALS</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i/>
          <w:iCs/>
          <w:color w:val="A19C95"/>
          <w:sz w:val="24"/>
          <w:szCs w:val="24"/>
        </w:rPr>
        <w:t>“It was a pleasure working with Javed who created an amazing online shopping cart for us in a record time. He is very cooperative, polite, knowledgeable, and finds solutions to deliver everything that we need.”</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i/>
          <w:iCs/>
          <w:color w:val="A19C95"/>
          <w:sz w:val="24"/>
          <w:szCs w:val="24"/>
        </w:rPr>
        <w:t>“He under promises and over delivers. He is very creative and creates very elegant, efficient and functional solutions.”</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i/>
          <w:iCs/>
          <w:color w:val="A19C95"/>
          <w:sz w:val="24"/>
          <w:szCs w:val="24"/>
        </w:rPr>
        <w:t>“He is going to be our go-to person for any future work that we have and we would highly highly recommend him in his area of expertise.”</w:t>
      </w:r>
      <w:r w:rsidRPr="00AE012D">
        <w:rPr>
          <w:rFonts w:ascii="Arial" w:eastAsia="Times New Roman" w:hAnsi="Arial" w:cs="Arial"/>
          <w:color w:val="A19C95"/>
          <w:sz w:val="24"/>
          <w:szCs w:val="24"/>
        </w:rPr>
        <w:br/>
      </w:r>
      <w:r w:rsidRPr="00AE012D">
        <w:rPr>
          <w:rFonts w:ascii="Arial" w:eastAsia="Times New Roman" w:hAnsi="Arial" w:cs="Arial"/>
          <w:b/>
          <w:bCs/>
          <w:color w:val="A19C95"/>
          <w:sz w:val="24"/>
          <w:szCs w:val="24"/>
        </w:rPr>
        <w:t>Suresh Parwani From Panama</w:t>
      </w:r>
    </w:p>
    <w:p w:rsidR="00AE012D" w:rsidRPr="00AE012D" w:rsidRDefault="00AE012D" w:rsidP="00AE012D">
      <w:pPr>
        <w:shd w:val="clear" w:color="auto" w:fill="141617"/>
        <w:spacing w:after="360" w:line="240" w:lineRule="auto"/>
        <w:rPr>
          <w:rFonts w:ascii="Arial" w:eastAsia="Times New Roman" w:hAnsi="Arial" w:cs="Arial"/>
          <w:color w:val="A19C95"/>
          <w:sz w:val="24"/>
          <w:szCs w:val="24"/>
        </w:rPr>
      </w:pPr>
      <w:r w:rsidRPr="00AE012D">
        <w:rPr>
          <w:rFonts w:ascii="Arial" w:eastAsia="Times New Roman" w:hAnsi="Arial" w:cs="Arial"/>
          <w:i/>
          <w:iCs/>
          <w:color w:val="A19C95"/>
          <w:sz w:val="24"/>
          <w:szCs w:val="24"/>
        </w:rPr>
        <w:lastRenderedPageBreak/>
        <w:t>“Just wow! Happy customer here. Thumbs up!”</w:t>
      </w:r>
      <w:r w:rsidRPr="00AE012D">
        <w:rPr>
          <w:rFonts w:ascii="Arial" w:eastAsia="Times New Roman" w:hAnsi="Arial" w:cs="Arial"/>
          <w:color w:val="A19C95"/>
          <w:sz w:val="24"/>
          <w:szCs w:val="24"/>
        </w:rPr>
        <w:br/>
      </w:r>
      <w:r w:rsidRPr="00AE012D">
        <w:rPr>
          <w:rFonts w:ascii="Arial" w:eastAsia="Times New Roman" w:hAnsi="Arial" w:cs="Arial"/>
          <w:b/>
          <w:bCs/>
          <w:color w:val="A19C95"/>
          <w:sz w:val="24"/>
          <w:szCs w:val="24"/>
        </w:rPr>
        <w:t>Albert Diaz From </w:t>
      </w:r>
      <w:hyperlink r:id="rId60" w:history="1">
        <w:r w:rsidRPr="00AE012D">
          <w:rPr>
            <w:rFonts w:ascii="Arial" w:eastAsia="Times New Roman" w:hAnsi="Arial" w:cs="Arial"/>
            <w:b/>
            <w:bCs/>
            <w:color w:val="479FD9"/>
            <w:sz w:val="24"/>
            <w:szCs w:val="24"/>
            <w:u w:val="single"/>
          </w:rPr>
          <w:t> Manila</w:t>
        </w:r>
      </w:hyperlink>
      <w:r w:rsidRPr="00AE012D">
        <w:rPr>
          <w:rFonts w:ascii="Arial" w:eastAsia="Times New Roman" w:hAnsi="Arial" w:cs="Arial"/>
          <w:b/>
          <w:bCs/>
          <w:color w:val="A19C95"/>
          <w:sz w:val="24"/>
          <w:szCs w:val="24"/>
        </w:rPr>
        <w:t>, Philippines</w:t>
      </w:r>
    </w:p>
    <w:p w:rsidR="00AE012D" w:rsidRPr="00AE012D" w:rsidRDefault="00AE012D" w:rsidP="00AE012D">
      <w:pPr>
        <w:shd w:val="clear" w:color="auto" w:fill="141617"/>
        <w:spacing w:before="100" w:beforeAutospacing="1" w:after="100" w:afterAutospacing="1" w:line="240" w:lineRule="auto"/>
        <w:outlineLvl w:val="2"/>
        <w:rPr>
          <w:rFonts w:ascii="Arial" w:eastAsia="Times New Roman" w:hAnsi="Arial" w:cs="Arial"/>
          <w:b/>
          <w:bCs/>
          <w:caps/>
          <w:color w:val="ADA9A3"/>
          <w:sz w:val="27"/>
          <w:szCs w:val="27"/>
        </w:rPr>
      </w:pPr>
      <w:r w:rsidRPr="00AE012D">
        <w:rPr>
          <w:rFonts w:ascii="Arial" w:eastAsia="Times New Roman" w:hAnsi="Arial" w:cs="Arial"/>
          <w:b/>
          <w:bCs/>
          <w:caps/>
          <w:color w:val="ADA9A3"/>
          <w:sz w:val="27"/>
          <w:szCs w:val="27"/>
        </w:rPr>
        <w:t>POPULAR POSTS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1" w:tgtFrame="_self" w:history="1">
        <w:r w:rsidRPr="00AE012D">
          <w:rPr>
            <w:rFonts w:ascii="Arial" w:eastAsia="Times New Roman" w:hAnsi="Arial" w:cs="Arial"/>
            <w:color w:val="AAA6A0"/>
            <w:sz w:val="24"/>
            <w:szCs w:val="24"/>
            <w:u w:val="single"/>
          </w:rPr>
          <w:t>Insert, View, Edit and Delete Record from Database Using PHP and MySQLi</w:t>
        </w:r>
      </w:hyperlink>
      <w:r w:rsidRPr="00AE012D">
        <w:rPr>
          <w:rFonts w:ascii="Arial" w:eastAsia="Times New Roman" w:hAnsi="Arial" w:cs="Arial"/>
          <w:color w:val="A19C95"/>
          <w:sz w:val="19"/>
          <w:szCs w:val="19"/>
        </w:rPr>
        <w:t>313 comments | 529.8k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2" w:tgtFrame="_self" w:history="1">
        <w:r w:rsidRPr="00AE012D">
          <w:rPr>
            <w:rFonts w:ascii="Arial" w:eastAsia="Times New Roman" w:hAnsi="Arial" w:cs="Arial"/>
            <w:color w:val="AAA6A0"/>
            <w:sz w:val="24"/>
            <w:szCs w:val="24"/>
            <w:u w:val="single"/>
          </w:rPr>
          <w:t>Simple User Registration &amp; Login Script in PHP and MySQLi</w:t>
        </w:r>
      </w:hyperlink>
      <w:r w:rsidRPr="00AE012D">
        <w:rPr>
          <w:rFonts w:ascii="Arial" w:eastAsia="Times New Roman" w:hAnsi="Arial" w:cs="Arial"/>
          <w:color w:val="A19C95"/>
          <w:sz w:val="19"/>
          <w:szCs w:val="19"/>
        </w:rPr>
        <w:t>258 comments | 475k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3" w:tgtFrame="_self" w:history="1">
        <w:r w:rsidRPr="00AE012D">
          <w:rPr>
            <w:rFonts w:ascii="Arial" w:eastAsia="Times New Roman" w:hAnsi="Arial" w:cs="Arial"/>
            <w:color w:val="AAA6A0"/>
            <w:sz w:val="24"/>
            <w:szCs w:val="24"/>
            <w:u w:val="single"/>
          </w:rPr>
          <w:t>Forgot Password Recovery (Reset) using PHP and MySQL</w:t>
        </w:r>
      </w:hyperlink>
      <w:r w:rsidRPr="00AE012D">
        <w:rPr>
          <w:rFonts w:ascii="Arial" w:eastAsia="Times New Roman" w:hAnsi="Arial" w:cs="Arial"/>
          <w:color w:val="A19C95"/>
          <w:sz w:val="19"/>
          <w:szCs w:val="19"/>
        </w:rPr>
        <w:t>230 comments | 194.7k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4" w:tgtFrame="_self" w:history="1">
        <w:r w:rsidRPr="00AE012D">
          <w:rPr>
            <w:rFonts w:ascii="Arial" w:eastAsia="Times New Roman" w:hAnsi="Arial" w:cs="Arial"/>
            <w:color w:val="AAA6A0"/>
            <w:sz w:val="24"/>
            <w:szCs w:val="24"/>
            <w:u w:val="single"/>
          </w:rPr>
          <w:t>Simple Shopping Cart using PHP and MySQL</w:t>
        </w:r>
      </w:hyperlink>
      <w:r w:rsidRPr="00AE012D">
        <w:rPr>
          <w:rFonts w:ascii="Arial" w:eastAsia="Times New Roman" w:hAnsi="Arial" w:cs="Arial"/>
          <w:color w:val="A19C95"/>
          <w:sz w:val="19"/>
          <w:szCs w:val="19"/>
        </w:rPr>
        <w:t>205 comments | 281.5k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5" w:tgtFrame="_self" w:history="1">
        <w:r w:rsidRPr="00AE012D">
          <w:rPr>
            <w:rFonts w:ascii="Arial" w:eastAsia="Times New Roman" w:hAnsi="Arial" w:cs="Arial"/>
            <w:color w:val="AAA6A0"/>
            <w:sz w:val="24"/>
            <w:szCs w:val="24"/>
            <w:u w:val="single"/>
          </w:rPr>
          <w:t>Create and Consume Simple REST API in PHP</w:t>
        </w:r>
      </w:hyperlink>
      <w:r w:rsidRPr="00AE012D">
        <w:rPr>
          <w:rFonts w:ascii="Arial" w:eastAsia="Times New Roman" w:hAnsi="Arial" w:cs="Arial"/>
          <w:color w:val="A19C95"/>
          <w:sz w:val="19"/>
          <w:szCs w:val="19"/>
        </w:rPr>
        <w:t>147 comments | 258.2k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6" w:tgtFrame="_self" w:history="1">
        <w:r w:rsidRPr="00AE012D">
          <w:rPr>
            <w:rFonts w:ascii="Arial" w:eastAsia="Times New Roman" w:hAnsi="Arial" w:cs="Arial"/>
            <w:color w:val="AAA6A0"/>
            <w:sz w:val="24"/>
            <w:szCs w:val="24"/>
            <w:u w:val="single"/>
          </w:rPr>
          <w:t>Create Simple Pagination Using PHP and MySQLi</w:t>
        </w:r>
      </w:hyperlink>
      <w:r w:rsidRPr="00AE012D">
        <w:rPr>
          <w:rFonts w:ascii="Arial" w:eastAsia="Times New Roman" w:hAnsi="Arial" w:cs="Arial"/>
          <w:color w:val="A19C95"/>
          <w:sz w:val="19"/>
          <w:szCs w:val="19"/>
        </w:rPr>
        <w:t>132 comments | 148.7k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7" w:tgtFrame="_self" w:history="1">
        <w:r w:rsidRPr="00AE012D">
          <w:rPr>
            <w:rFonts w:ascii="Arial" w:eastAsia="Times New Roman" w:hAnsi="Arial" w:cs="Arial"/>
            <w:color w:val="AAA6A0"/>
            <w:sz w:val="24"/>
            <w:szCs w:val="24"/>
            <w:u w:val="single"/>
          </w:rPr>
          <w:t>Dynamic Dependent Select Box using jQuery and Ajax</w:t>
        </w:r>
      </w:hyperlink>
      <w:r w:rsidRPr="00AE012D">
        <w:rPr>
          <w:rFonts w:ascii="Arial" w:eastAsia="Times New Roman" w:hAnsi="Arial" w:cs="Arial"/>
          <w:color w:val="A19C95"/>
          <w:sz w:val="19"/>
          <w:szCs w:val="19"/>
        </w:rPr>
        <w:t>66 comments | 47.7k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8" w:tgtFrame="_self" w:history="1">
        <w:r w:rsidRPr="00AE012D">
          <w:rPr>
            <w:rFonts w:ascii="Arial" w:eastAsia="Times New Roman" w:hAnsi="Arial" w:cs="Arial"/>
            <w:color w:val="AAA6A0"/>
            <w:sz w:val="24"/>
            <w:szCs w:val="24"/>
            <w:u w:val="single"/>
          </w:rPr>
          <w:t>Create a Simple Captcha Script Using PHP</w:t>
        </w:r>
      </w:hyperlink>
      <w:r w:rsidRPr="00AE012D">
        <w:rPr>
          <w:rFonts w:ascii="Arial" w:eastAsia="Times New Roman" w:hAnsi="Arial" w:cs="Arial"/>
          <w:color w:val="A19C95"/>
          <w:sz w:val="19"/>
          <w:szCs w:val="19"/>
        </w:rPr>
        <w:t>66 comments | 74.1k views</w:t>
      </w:r>
    </w:p>
    <w:p w:rsidR="00AE012D" w:rsidRPr="00AE012D" w:rsidRDefault="00AE012D" w:rsidP="00AE012D">
      <w:pPr>
        <w:numPr>
          <w:ilvl w:val="0"/>
          <w:numId w:val="4"/>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69" w:tgtFrame="_self" w:history="1">
        <w:r w:rsidRPr="00AE012D">
          <w:rPr>
            <w:rFonts w:ascii="Arial" w:eastAsia="Times New Roman" w:hAnsi="Arial" w:cs="Arial"/>
            <w:color w:val="AAA6A0"/>
            <w:sz w:val="24"/>
            <w:szCs w:val="24"/>
            <w:u w:val="single"/>
          </w:rPr>
          <w:t>Upload File Using PHP and Save in Directory</w:t>
        </w:r>
      </w:hyperlink>
      <w:r w:rsidRPr="00AE012D">
        <w:rPr>
          <w:rFonts w:ascii="Arial" w:eastAsia="Times New Roman" w:hAnsi="Arial" w:cs="Arial"/>
          <w:color w:val="A19C95"/>
          <w:sz w:val="19"/>
          <w:szCs w:val="19"/>
        </w:rPr>
        <w:t>65 comments | 87.8k views</w:t>
      </w:r>
    </w:p>
    <w:p w:rsidR="00AE012D" w:rsidRPr="00AE012D" w:rsidRDefault="00AE012D" w:rsidP="00AE012D">
      <w:pPr>
        <w:numPr>
          <w:ilvl w:val="0"/>
          <w:numId w:val="4"/>
        </w:numPr>
        <w:shd w:val="clear" w:color="auto" w:fill="141617"/>
        <w:spacing w:before="100" w:beforeAutospacing="1" w:line="240" w:lineRule="auto"/>
        <w:ind w:left="0"/>
        <w:rPr>
          <w:rFonts w:ascii="Arial" w:eastAsia="Times New Roman" w:hAnsi="Arial" w:cs="Arial"/>
          <w:color w:val="A19C95"/>
          <w:sz w:val="24"/>
          <w:szCs w:val="24"/>
        </w:rPr>
      </w:pPr>
      <w:hyperlink r:id="rId70" w:tgtFrame="_self" w:history="1">
        <w:r w:rsidRPr="00AE012D">
          <w:rPr>
            <w:rFonts w:ascii="Arial" w:eastAsia="Times New Roman" w:hAnsi="Arial" w:cs="Arial"/>
            <w:color w:val="AAA6A0"/>
            <w:sz w:val="24"/>
            <w:szCs w:val="24"/>
            <w:u w:val="single"/>
          </w:rPr>
          <w:t>Submit Form Without Page Refresh Using Ajax, jQuery and PHP</w:t>
        </w:r>
      </w:hyperlink>
      <w:r w:rsidRPr="00AE012D">
        <w:rPr>
          <w:rFonts w:ascii="Arial" w:eastAsia="Times New Roman" w:hAnsi="Arial" w:cs="Arial"/>
          <w:color w:val="A19C95"/>
          <w:sz w:val="19"/>
          <w:szCs w:val="19"/>
        </w:rPr>
        <w:t>48 comments | 56.1k views</w:t>
      </w:r>
    </w:p>
    <w:p w:rsidR="00AE012D" w:rsidRPr="00AE012D" w:rsidRDefault="00AE012D" w:rsidP="00AE012D">
      <w:pPr>
        <w:shd w:val="clear" w:color="auto" w:fill="141617"/>
        <w:spacing w:before="100" w:beforeAutospacing="1" w:after="100" w:afterAutospacing="1" w:line="240" w:lineRule="auto"/>
        <w:outlineLvl w:val="2"/>
        <w:rPr>
          <w:rFonts w:ascii="Arial" w:eastAsia="Times New Roman" w:hAnsi="Arial" w:cs="Arial"/>
          <w:b/>
          <w:bCs/>
          <w:caps/>
          <w:color w:val="ADA9A3"/>
          <w:sz w:val="27"/>
          <w:szCs w:val="27"/>
        </w:rPr>
      </w:pPr>
      <w:r w:rsidRPr="00AE012D">
        <w:rPr>
          <w:rFonts w:ascii="Arial" w:eastAsia="Times New Roman" w:hAnsi="Arial" w:cs="Arial"/>
          <w:b/>
          <w:bCs/>
          <w:caps/>
          <w:color w:val="ADA9A3"/>
          <w:sz w:val="27"/>
          <w:szCs w:val="27"/>
        </w:rPr>
        <w:t>RECENT POSTS</w:t>
      </w:r>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1" w:history="1">
        <w:r w:rsidRPr="00AE012D">
          <w:rPr>
            <w:rFonts w:ascii="Arial" w:eastAsia="Times New Roman" w:hAnsi="Arial" w:cs="Arial"/>
            <w:color w:val="AAA6A0"/>
            <w:sz w:val="24"/>
            <w:szCs w:val="24"/>
            <w:u w:val="single"/>
          </w:rPr>
          <w:t>How to Create and Update Chart using JavaScript</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2" w:history="1">
        <w:r w:rsidRPr="00AE012D">
          <w:rPr>
            <w:rFonts w:ascii="Arial" w:eastAsia="Times New Roman" w:hAnsi="Arial" w:cs="Arial"/>
            <w:color w:val="AAA6A0"/>
            <w:sz w:val="24"/>
            <w:szCs w:val="24"/>
            <w:u w:val="single"/>
          </w:rPr>
          <w:t>Simple Laravel 11 CRUD Application Tutorial</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3" w:history="1">
        <w:r w:rsidRPr="00AE012D">
          <w:rPr>
            <w:rFonts w:ascii="Arial" w:eastAsia="Times New Roman" w:hAnsi="Arial" w:cs="Arial"/>
            <w:color w:val="AAA6A0"/>
            <w:sz w:val="24"/>
            <w:szCs w:val="24"/>
            <w:u w:val="single"/>
          </w:rPr>
          <w:t>Laravel 10 Livewire User Registration and Login</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4" w:history="1">
        <w:r w:rsidRPr="00AE012D">
          <w:rPr>
            <w:rFonts w:ascii="Arial" w:eastAsia="Times New Roman" w:hAnsi="Arial" w:cs="Arial"/>
            <w:color w:val="AAA6A0"/>
            <w:sz w:val="24"/>
            <w:szCs w:val="24"/>
            <w:u w:val="single"/>
          </w:rPr>
          <w:t>Laravel 10 Livewire CRUD Application Tutorial</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5" w:history="1">
        <w:r w:rsidRPr="00AE012D">
          <w:rPr>
            <w:rFonts w:ascii="Arial" w:eastAsia="Times New Roman" w:hAnsi="Arial" w:cs="Arial"/>
            <w:color w:val="AAA6A0"/>
            <w:sz w:val="24"/>
            <w:szCs w:val="24"/>
            <w:u w:val="single"/>
          </w:rPr>
          <w:t>Laravel 10 Custom Validation Rule Tutorial</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6" w:history="1">
        <w:r w:rsidRPr="00AE012D">
          <w:rPr>
            <w:rFonts w:ascii="Arial" w:eastAsia="Times New Roman" w:hAnsi="Arial" w:cs="Arial"/>
            <w:color w:val="AAA6A0"/>
            <w:sz w:val="24"/>
            <w:szCs w:val="24"/>
            <w:u w:val="single"/>
          </w:rPr>
          <w:t>Simple Laravel 10 Factory Tutorial</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7" w:history="1">
        <w:r w:rsidRPr="00AE012D">
          <w:rPr>
            <w:rFonts w:ascii="Arial" w:eastAsia="Times New Roman" w:hAnsi="Arial" w:cs="Arial"/>
            <w:color w:val="AAA6A0"/>
            <w:sz w:val="24"/>
            <w:szCs w:val="24"/>
            <w:u w:val="single"/>
          </w:rPr>
          <w:t>Laravel 10 REST API using Passport Authentication</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8" w:history="1">
        <w:r w:rsidRPr="00AE012D">
          <w:rPr>
            <w:rFonts w:ascii="Arial" w:eastAsia="Times New Roman" w:hAnsi="Arial" w:cs="Arial"/>
            <w:color w:val="AAA6A0"/>
            <w:sz w:val="24"/>
            <w:szCs w:val="24"/>
            <w:u w:val="single"/>
          </w:rPr>
          <w:t>Laravel 10 REST API using Sanctum Authentication</w:t>
        </w:r>
      </w:hyperlink>
    </w:p>
    <w:p w:rsidR="00AE012D" w:rsidRPr="00AE012D" w:rsidRDefault="00AE012D" w:rsidP="00AE012D">
      <w:pPr>
        <w:numPr>
          <w:ilvl w:val="0"/>
          <w:numId w:val="5"/>
        </w:numPr>
        <w:pBdr>
          <w:bottom w:val="single" w:sz="6" w:space="8" w:color="313537"/>
        </w:pBdr>
        <w:shd w:val="clear" w:color="auto" w:fill="141617"/>
        <w:spacing w:before="100" w:beforeAutospacing="1" w:after="90" w:line="240" w:lineRule="auto"/>
        <w:ind w:left="0"/>
        <w:rPr>
          <w:rFonts w:ascii="Arial" w:eastAsia="Times New Roman" w:hAnsi="Arial" w:cs="Arial"/>
          <w:color w:val="A19C95"/>
          <w:sz w:val="24"/>
          <w:szCs w:val="24"/>
        </w:rPr>
      </w:pPr>
      <w:hyperlink r:id="rId79" w:history="1">
        <w:r w:rsidRPr="00AE012D">
          <w:rPr>
            <w:rFonts w:ascii="Arial" w:eastAsia="Times New Roman" w:hAnsi="Arial" w:cs="Arial"/>
            <w:color w:val="AAA6A0"/>
            <w:sz w:val="24"/>
            <w:szCs w:val="24"/>
            <w:u w:val="single"/>
          </w:rPr>
          <w:t>Simple Laravel 10 User Roles and Permissions</w:t>
        </w:r>
      </w:hyperlink>
    </w:p>
    <w:p w:rsidR="00AE012D" w:rsidRPr="00AE012D" w:rsidRDefault="00AE012D" w:rsidP="00AE012D">
      <w:pPr>
        <w:numPr>
          <w:ilvl w:val="0"/>
          <w:numId w:val="5"/>
        </w:numPr>
        <w:shd w:val="clear" w:color="auto" w:fill="141617"/>
        <w:spacing w:before="100" w:beforeAutospacing="1" w:line="240" w:lineRule="auto"/>
        <w:ind w:left="0"/>
        <w:rPr>
          <w:rFonts w:ascii="Arial" w:eastAsia="Times New Roman" w:hAnsi="Arial" w:cs="Arial"/>
          <w:color w:val="A19C95"/>
          <w:sz w:val="24"/>
          <w:szCs w:val="24"/>
        </w:rPr>
      </w:pPr>
      <w:hyperlink r:id="rId80" w:history="1">
        <w:r w:rsidRPr="00AE012D">
          <w:rPr>
            <w:rFonts w:ascii="Arial" w:eastAsia="Times New Roman" w:hAnsi="Arial" w:cs="Arial"/>
            <w:color w:val="AAA6A0"/>
            <w:sz w:val="24"/>
            <w:szCs w:val="24"/>
            <w:u w:val="single"/>
          </w:rPr>
          <w:t>Convert HTML to PDF using PHP Dompdf Library</w:t>
        </w:r>
      </w:hyperlink>
    </w:p>
    <w:p w:rsidR="00AE012D" w:rsidRPr="00AE012D" w:rsidRDefault="00AE012D" w:rsidP="00AE012D">
      <w:pPr>
        <w:spacing w:after="0" w:line="450" w:lineRule="atLeast"/>
        <w:rPr>
          <w:rFonts w:ascii="Arial" w:eastAsia="Times New Roman" w:hAnsi="Arial" w:cs="Arial"/>
          <w:color w:val="A19C95"/>
          <w:sz w:val="24"/>
          <w:szCs w:val="24"/>
        </w:rPr>
      </w:pPr>
      <w:r w:rsidRPr="00AE012D">
        <w:rPr>
          <w:rFonts w:ascii="Arial" w:eastAsia="Times New Roman" w:hAnsi="Arial" w:cs="Arial"/>
          <w:color w:val="A19C95"/>
          <w:sz w:val="24"/>
          <w:szCs w:val="24"/>
        </w:rPr>
        <w:t>AllPHPTricks is Designed and Developed by </w:t>
      </w:r>
      <w:hyperlink r:id="rId81" w:history="1">
        <w:r w:rsidRPr="00AE012D">
          <w:rPr>
            <w:rFonts w:ascii="Arial" w:eastAsia="Times New Roman" w:hAnsi="Arial" w:cs="Arial"/>
            <w:caps/>
            <w:color w:val="8F887F"/>
            <w:sz w:val="24"/>
            <w:szCs w:val="24"/>
            <w:u w:val="single"/>
          </w:rPr>
          <w:t>JAVED UR REHMAN</w:t>
        </w:r>
      </w:hyperlink>
    </w:p>
    <w:p w:rsidR="00AE012D" w:rsidRPr="00AE012D" w:rsidRDefault="00AE012D" w:rsidP="00AE012D">
      <w:pPr>
        <w:spacing w:after="0" w:line="450" w:lineRule="atLeast"/>
        <w:rPr>
          <w:rFonts w:ascii="Arial" w:eastAsia="Times New Roman" w:hAnsi="Arial" w:cs="Arial"/>
          <w:color w:val="A19C95"/>
          <w:sz w:val="24"/>
          <w:szCs w:val="24"/>
        </w:rPr>
      </w:pPr>
      <w:r w:rsidRPr="00AE012D">
        <w:rPr>
          <w:rFonts w:ascii="Arial" w:eastAsia="Times New Roman" w:hAnsi="Arial" w:cs="Arial"/>
          <w:color w:val="A19C95"/>
          <w:sz w:val="24"/>
          <w:szCs w:val="24"/>
        </w:rPr>
        <w:t>Copyright © 2015 - 2024 All PHP Tricks. All Rights Reserved.</w:t>
      </w:r>
    </w:p>
    <w:p w:rsidR="00AE012D" w:rsidRPr="00AE012D" w:rsidRDefault="00AE012D" w:rsidP="00AE012D">
      <w:pPr>
        <w:spacing w:after="0" w:line="240" w:lineRule="auto"/>
        <w:rPr>
          <w:rFonts w:ascii="Arial" w:eastAsia="Times New Roman" w:hAnsi="Arial" w:cs="Arial"/>
          <w:color w:val="A19C95"/>
          <w:sz w:val="24"/>
          <w:szCs w:val="24"/>
        </w:rPr>
      </w:pPr>
      <w:hyperlink r:id="rId82" w:history="1">
        <w:r w:rsidRPr="00AE012D">
          <w:rPr>
            <w:rFonts w:ascii="Arial" w:eastAsia="Times New Roman" w:hAnsi="Arial" w:cs="Arial"/>
            <w:caps/>
            <w:color w:val="8F887F"/>
            <w:sz w:val="24"/>
            <w:szCs w:val="24"/>
            <w:u w:val="single"/>
          </w:rPr>
          <w:t>ABOUT</w:t>
        </w:r>
      </w:hyperlink>
      <w:r w:rsidRPr="00AE012D">
        <w:rPr>
          <w:rFonts w:ascii="Arial" w:eastAsia="Times New Roman" w:hAnsi="Arial" w:cs="Arial"/>
          <w:color w:val="A19C95"/>
          <w:sz w:val="24"/>
          <w:szCs w:val="24"/>
        </w:rPr>
        <w:t> </w:t>
      </w:r>
      <w:hyperlink r:id="rId83" w:history="1">
        <w:r w:rsidRPr="00AE012D">
          <w:rPr>
            <w:rFonts w:ascii="Arial" w:eastAsia="Times New Roman" w:hAnsi="Arial" w:cs="Arial"/>
            <w:caps/>
            <w:color w:val="8F887F"/>
            <w:sz w:val="24"/>
            <w:szCs w:val="24"/>
            <w:u w:val="single"/>
          </w:rPr>
          <w:t>CONTACT</w:t>
        </w:r>
      </w:hyperlink>
      <w:r w:rsidRPr="00AE012D">
        <w:rPr>
          <w:rFonts w:ascii="Arial" w:eastAsia="Times New Roman" w:hAnsi="Arial" w:cs="Arial"/>
          <w:color w:val="A19C95"/>
          <w:sz w:val="24"/>
          <w:szCs w:val="24"/>
        </w:rPr>
        <w:t> </w:t>
      </w:r>
      <w:hyperlink r:id="rId84" w:history="1">
        <w:r w:rsidRPr="00AE012D">
          <w:rPr>
            <w:rFonts w:ascii="Arial" w:eastAsia="Times New Roman" w:hAnsi="Arial" w:cs="Arial"/>
            <w:caps/>
            <w:color w:val="8F887F"/>
            <w:sz w:val="24"/>
            <w:szCs w:val="24"/>
            <w:u w:val="single"/>
          </w:rPr>
          <w:t>RESOURCES</w:t>
        </w:r>
      </w:hyperlink>
      <w:r w:rsidRPr="00AE012D">
        <w:rPr>
          <w:rFonts w:ascii="Arial" w:eastAsia="Times New Roman" w:hAnsi="Arial" w:cs="Arial"/>
          <w:color w:val="A19C95"/>
          <w:sz w:val="24"/>
          <w:szCs w:val="24"/>
        </w:rPr>
        <w:t> </w:t>
      </w:r>
      <w:hyperlink r:id="rId85" w:history="1">
        <w:r w:rsidRPr="00AE012D">
          <w:rPr>
            <w:rFonts w:ascii="Arial" w:eastAsia="Times New Roman" w:hAnsi="Arial" w:cs="Arial"/>
            <w:caps/>
            <w:color w:val="8F887F"/>
            <w:sz w:val="24"/>
            <w:szCs w:val="24"/>
            <w:u w:val="single"/>
          </w:rPr>
          <w:t>PRIVACY POLICY</w:t>
        </w:r>
      </w:hyperlink>
      <w:r w:rsidRPr="00AE012D">
        <w:rPr>
          <w:rFonts w:ascii="Arial" w:eastAsia="Times New Roman" w:hAnsi="Arial" w:cs="Arial"/>
          <w:color w:val="A19C95"/>
          <w:sz w:val="24"/>
          <w:szCs w:val="24"/>
        </w:rPr>
        <w:t> </w:t>
      </w:r>
      <w:hyperlink r:id="rId86" w:history="1">
        <w:r w:rsidRPr="00AE012D">
          <w:rPr>
            <w:rFonts w:ascii="Arial" w:eastAsia="Times New Roman" w:hAnsi="Arial" w:cs="Arial"/>
            <w:caps/>
            <w:color w:val="8F887F"/>
            <w:sz w:val="24"/>
            <w:szCs w:val="24"/>
            <w:u w:val="single"/>
          </w:rPr>
          <w:t>TERMS AND CONDITIONS</w:t>
        </w:r>
      </w:hyperlink>
      <w:r w:rsidRPr="00AE012D">
        <w:rPr>
          <w:rFonts w:ascii="Arial" w:eastAsia="Times New Roman" w:hAnsi="Arial" w:cs="Arial"/>
          <w:color w:val="A19C95"/>
          <w:sz w:val="24"/>
          <w:szCs w:val="24"/>
        </w:rPr>
        <w:t> </w:t>
      </w:r>
      <w:hyperlink r:id="rId87" w:history="1">
        <w:r w:rsidRPr="00AE012D">
          <w:rPr>
            <w:rFonts w:ascii="Arial" w:eastAsia="Times New Roman" w:hAnsi="Arial" w:cs="Arial"/>
            <w:caps/>
            <w:color w:val="8F887F"/>
            <w:sz w:val="24"/>
            <w:szCs w:val="24"/>
            <w:u w:val="single"/>
          </w:rPr>
          <w:t>DISCLAIMER</w:t>
        </w:r>
      </w:hyperlink>
      <w:r w:rsidRPr="00AE012D">
        <w:rPr>
          <w:rFonts w:ascii="Arial" w:eastAsia="Times New Roman" w:hAnsi="Arial" w:cs="Arial"/>
          <w:color w:val="A19C95"/>
          <w:sz w:val="24"/>
          <w:szCs w:val="24"/>
        </w:rPr>
        <w:t> </w:t>
      </w:r>
      <w:hyperlink r:id="rId88" w:history="1">
        <w:r w:rsidRPr="00AE012D">
          <w:rPr>
            <w:rFonts w:ascii="Arial" w:eastAsia="Times New Roman" w:hAnsi="Arial" w:cs="Arial"/>
            <w:caps/>
            <w:color w:val="8F887F"/>
            <w:sz w:val="24"/>
            <w:szCs w:val="24"/>
            <w:u w:val="single"/>
          </w:rPr>
          <w:t>SITEMAP</w:t>
        </w:r>
      </w:hyperlink>
    </w:p>
    <w:p w:rsidR="00AE012D" w:rsidRPr="00AE012D" w:rsidRDefault="00AE012D" w:rsidP="00AE012D">
      <w:pPr>
        <w:shd w:val="clear" w:color="auto" w:fill="141617"/>
        <w:spacing w:after="75" w:line="210" w:lineRule="atLeast"/>
        <w:jc w:val="center"/>
        <w:rPr>
          <w:rFonts w:ascii="Google Sans Text" w:eastAsia="Times New Roman" w:hAnsi="Google Sans Text" w:cs="Times New Roman"/>
          <w:color w:val="C5C3C1"/>
          <w:sz w:val="18"/>
          <w:szCs w:val="18"/>
        </w:rPr>
      </w:pPr>
      <w:r w:rsidRPr="00AE012D">
        <w:rPr>
          <w:rFonts w:ascii="Google Sans Text" w:eastAsia="Times New Roman" w:hAnsi="Google Sans Text" w:cs="Times New Roman"/>
          <w:color w:val="C5C3C1"/>
          <w:sz w:val="18"/>
          <w:szCs w:val="18"/>
        </w:rPr>
        <w:t>This site uses Google AdSense ad intent links. AdSense automatically generates these links and they may help creators earn money.</w:t>
      </w:r>
    </w:p>
    <w:p w:rsidR="00AE012D" w:rsidRPr="00AE012D" w:rsidRDefault="00AE012D" w:rsidP="00AE012D">
      <w:pPr>
        <w:spacing w:after="0" w:line="240" w:lineRule="auto"/>
        <w:rPr>
          <w:ins w:id="0" w:author="Unknown"/>
          <w:rFonts w:ascii="Arial" w:eastAsia="Times New Roman" w:hAnsi="Arial" w:cs="Arial"/>
          <w:color w:val="A19C95"/>
          <w:sz w:val="24"/>
          <w:szCs w:val="24"/>
        </w:rPr>
      </w:pPr>
      <w:ins w:id="1" w:author="Unknown">
        <w:r w:rsidRPr="00AE012D">
          <w:rPr>
            <w:rFonts w:ascii="Times New Roman" w:eastAsia="Times New Roman" w:hAnsi="Times New Roman" w:cs="Times New Roman"/>
            <w:sz w:val="24"/>
            <w:szCs w:val="24"/>
          </w:rPr>
          <w:fldChar w:fldCharType="begin"/>
        </w:r>
      </w:ins>
      <w:r w:rsidRPr="00AE012D">
        <w:rPr>
          <w:rFonts w:ascii="Times New Roman" w:eastAsia="Times New Roman" w:hAnsi="Times New Roman" w:cs="Times New Roman"/>
          <w:sz w:val="24"/>
          <w:szCs w:val="24"/>
        </w:rPr>
        <w:instrText xml:space="preserve"> HYPERLINK "javascript:" </w:instrText>
      </w:r>
      <w:r w:rsidRPr="00AE012D">
        <w:rPr>
          <w:rFonts w:ascii="Times New Roman" w:eastAsia="Times New Roman" w:hAnsi="Times New Roman" w:cs="Times New Roman"/>
          <w:sz w:val="24"/>
          <w:szCs w:val="24"/>
        </w:rPr>
        <w:fldChar w:fldCharType="separate"/>
      </w:r>
      <w:r w:rsidRPr="00AE012D">
        <w:rPr>
          <w:rFonts w:ascii="Arial" w:eastAsia="Times New Roman" w:hAnsi="Arial" w:cs="Arial"/>
          <w:caps/>
          <w:color w:val="C5C3C1"/>
          <w:sz w:val="24"/>
          <w:szCs w:val="24"/>
          <w:u w:val="single"/>
          <w:bdr w:val="none" w:sz="0" w:space="0" w:color="auto" w:frame="1"/>
          <w:shd w:val="clear" w:color="auto" w:fill="202425"/>
        </w:rPr>
        <w:t>GO TO TOP</w:t>
      </w:r>
      <w:r w:rsidRPr="00AE012D">
        <w:rPr>
          <w:rFonts w:ascii="Times New Roman" w:eastAsia="Times New Roman" w:hAnsi="Times New Roman" w:cs="Times New Roman"/>
          <w:sz w:val="24"/>
          <w:szCs w:val="24"/>
        </w:rPr>
        <w:fldChar w:fldCharType="end"/>
      </w:r>
    </w:p>
    <w:p w:rsidR="00AE012D" w:rsidRPr="002B0B5F" w:rsidRDefault="00AE012D" w:rsidP="002B0B5F">
      <w:bookmarkStart w:id="2" w:name="_GoBack"/>
      <w:bookmarkEnd w:id="2"/>
    </w:p>
    <w:sectPr w:rsidR="00AE012D" w:rsidRPr="002B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gpts-font-family)">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Google San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B1A3E"/>
    <w:multiLevelType w:val="multilevel"/>
    <w:tmpl w:val="FE826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76D07"/>
    <w:multiLevelType w:val="multilevel"/>
    <w:tmpl w:val="DC66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91E61"/>
    <w:multiLevelType w:val="multilevel"/>
    <w:tmpl w:val="6CB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631B9"/>
    <w:multiLevelType w:val="multilevel"/>
    <w:tmpl w:val="7DB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01F6C"/>
    <w:multiLevelType w:val="multilevel"/>
    <w:tmpl w:val="6286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C8"/>
    <w:rsid w:val="000D2B8B"/>
    <w:rsid w:val="00261132"/>
    <w:rsid w:val="002B0B5F"/>
    <w:rsid w:val="00353BC8"/>
    <w:rsid w:val="006563EA"/>
    <w:rsid w:val="008A5890"/>
    <w:rsid w:val="008F24A5"/>
    <w:rsid w:val="00A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C690"/>
  <w15:chartTrackingRefBased/>
  <w15:docId w15:val="{BE485C0B-29FE-48B0-871F-46859C26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01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0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01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E01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B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B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2B8B"/>
    <w:rPr>
      <w:rFonts w:ascii="Courier New" w:eastAsia="Times New Roman" w:hAnsi="Courier New" w:cs="Courier New"/>
      <w:sz w:val="20"/>
      <w:szCs w:val="20"/>
    </w:rPr>
  </w:style>
  <w:style w:type="character" w:customStyle="1" w:styleId="token">
    <w:name w:val="token"/>
    <w:basedOn w:val="DefaultParagraphFont"/>
    <w:rsid w:val="000D2B8B"/>
  </w:style>
  <w:style w:type="character" w:customStyle="1" w:styleId="highlighter--deleted">
    <w:name w:val="highlighter--deleted"/>
    <w:basedOn w:val="DefaultParagraphFont"/>
    <w:rsid w:val="008F24A5"/>
  </w:style>
  <w:style w:type="character" w:customStyle="1" w:styleId="highlighter--highlighted">
    <w:name w:val="highlighter--highlighted"/>
    <w:basedOn w:val="DefaultParagraphFont"/>
    <w:rsid w:val="008F24A5"/>
  </w:style>
  <w:style w:type="character" w:customStyle="1" w:styleId="Heading1Char">
    <w:name w:val="Heading 1 Char"/>
    <w:basedOn w:val="DefaultParagraphFont"/>
    <w:link w:val="Heading1"/>
    <w:uiPriority w:val="9"/>
    <w:rsid w:val="00AE01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01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012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E012D"/>
    <w:rPr>
      <w:rFonts w:ascii="Times New Roman" w:eastAsia="Times New Roman" w:hAnsi="Times New Roman" w:cs="Times New Roman"/>
      <w:b/>
      <w:bCs/>
      <w:sz w:val="20"/>
      <w:szCs w:val="20"/>
    </w:rPr>
  </w:style>
  <w:style w:type="paragraph" w:customStyle="1" w:styleId="msonormal0">
    <w:name w:val="msonormal"/>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012D"/>
    <w:rPr>
      <w:color w:val="0000FF"/>
      <w:u w:val="single"/>
    </w:rPr>
  </w:style>
  <w:style w:type="character" w:styleId="FollowedHyperlink">
    <w:name w:val="FollowedHyperlink"/>
    <w:basedOn w:val="DefaultParagraphFont"/>
    <w:uiPriority w:val="99"/>
    <w:semiHidden/>
    <w:unhideWhenUsed/>
    <w:rsid w:val="00AE012D"/>
    <w:rPr>
      <w:color w:val="800080"/>
      <w:u w:val="single"/>
    </w:rPr>
  </w:style>
  <w:style w:type="paragraph" w:customStyle="1" w:styleId="entry-meta">
    <w:name w:val="entry-meta"/>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nk">
    <w:name w:val="author-link"/>
    <w:basedOn w:val="DefaultParagraphFont"/>
    <w:rsid w:val="00AE012D"/>
  </w:style>
  <w:style w:type="character" w:customStyle="1" w:styleId="entry-author-name">
    <w:name w:val="entry-author-name"/>
    <w:basedOn w:val="DefaultParagraphFont"/>
    <w:rsid w:val="00AE012D"/>
  </w:style>
  <w:style w:type="character" w:customStyle="1" w:styleId="entry-categories">
    <w:name w:val="entry-categories"/>
    <w:basedOn w:val="DefaultParagraphFont"/>
    <w:rsid w:val="00AE012D"/>
  </w:style>
  <w:style w:type="character" w:customStyle="1" w:styleId="entrypostdate">
    <w:name w:val="entry_postdate"/>
    <w:basedOn w:val="DefaultParagraphFont"/>
    <w:rsid w:val="00AE012D"/>
  </w:style>
  <w:style w:type="character" w:styleId="Strong">
    <w:name w:val="Strong"/>
    <w:basedOn w:val="DefaultParagraphFont"/>
    <w:uiPriority w:val="22"/>
    <w:qFormat/>
    <w:rsid w:val="00AE012D"/>
    <w:rPr>
      <w:b/>
      <w:bCs/>
    </w:rPr>
  </w:style>
  <w:style w:type="character" w:customStyle="1" w:styleId="langmysql">
    <w:name w:val="lang:mysql"/>
    <w:basedOn w:val="DefaultParagraphFont"/>
    <w:rsid w:val="00AE012D"/>
  </w:style>
  <w:style w:type="character" w:customStyle="1" w:styleId="langphp">
    <w:name w:val="lang:php"/>
    <w:basedOn w:val="DefaultParagraphFont"/>
    <w:rsid w:val="00AE012D"/>
  </w:style>
  <w:style w:type="paragraph" w:styleId="z-TopofForm">
    <w:name w:val="HTML Top of Form"/>
    <w:basedOn w:val="Normal"/>
    <w:next w:val="Normal"/>
    <w:link w:val="z-TopofFormChar"/>
    <w:hidden/>
    <w:uiPriority w:val="99"/>
    <w:semiHidden/>
    <w:unhideWhenUsed/>
    <w:rsid w:val="00AE01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012D"/>
    <w:rPr>
      <w:rFonts w:ascii="Arial" w:eastAsia="Times New Roman" w:hAnsi="Arial" w:cs="Arial"/>
      <w:vanish/>
      <w:sz w:val="16"/>
      <w:szCs w:val="16"/>
    </w:rPr>
  </w:style>
  <w:style w:type="paragraph" w:customStyle="1" w:styleId="comment-notes">
    <w:name w:val="comment-notes"/>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AE012D"/>
  </w:style>
  <w:style w:type="character" w:customStyle="1" w:styleId="required">
    <w:name w:val="required"/>
    <w:basedOn w:val="DefaultParagraphFont"/>
    <w:rsid w:val="00AE012D"/>
  </w:style>
  <w:style w:type="paragraph" w:customStyle="1" w:styleId="comment-form-comment">
    <w:name w:val="comment-form-comment"/>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E01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012D"/>
    <w:rPr>
      <w:rFonts w:ascii="Arial" w:eastAsia="Times New Roman" w:hAnsi="Arial" w:cs="Arial"/>
      <w:vanish/>
      <w:sz w:val="16"/>
      <w:szCs w:val="16"/>
    </w:rPr>
  </w:style>
  <w:style w:type="paragraph" w:customStyle="1" w:styleId="testimonial-content">
    <w:name w:val="testimonial-content"/>
    <w:basedOn w:val="Normal"/>
    <w:rsid w:val="00AE01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012D"/>
    <w:rPr>
      <w:i/>
      <w:iCs/>
    </w:rPr>
  </w:style>
  <w:style w:type="character" w:customStyle="1" w:styleId="left-quotes">
    <w:name w:val="left-quotes"/>
    <w:basedOn w:val="DefaultParagraphFont"/>
    <w:rsid w:val="00AE012D"/>
  </w:style>
  <w:style w:type="character" w:customStyle="1" w:styleId="right-quotes">
    <w:name w:val="right-quotes"/>
    <w:basedOn w:val="DefaultParagraphFont"/>
    <w:rsid w:val="00AE012D"/>
  </w:style>
  <w:style w:type="character" w:customStyle="1" w:styleId="google-anno-t">
    <w:name w:val="google-anno-t"/>
    <w:basedOn w:val="DefaultParagraphFont"/>
    <w:rsid w:val="00AE012D"/>
  </w:style>
  <w:style w:type="character" w:customStyle="1" w:styleId="wpp-meta">
    <w:name w:val="wpp-meta"/>
    <w:basedOn w:val="DefaultParagraphFont"/>
    <w:rsid w:val="00AE012D"/>
  </w:style>
  <w:style w:type="character" w:customStyle="1" w:styleId="wpp-comments">
    <w:name w:val="wpp-comments"/>
    <w:basedOn w:val="DefaultParagraphFont"/>
    <w:rsid w:val="00AE012D"/>
  </w:style>
  <w:style w:type="character" w:customStyle="1" w:styleId="wpp-views">
    <w:name w:val="wpp-views"/>
    <w:basedOn w:val="DefaultParagraphFont"/>
    <w:rsid w:val="00AE012D"/>
  </w:style>
  <w:style w:type="character" w:customStyle="1" w:styleId="screen-reader-text">
    <w:name w:val="screen-reader-text"/>
    <w:basedOn w:val="DefaultParagraphFont"/>
    <w:rsid w:val="00AE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502591">
      <w:bodyDiv w:val="1"/>
      <w:marLeft w:val="0"/>
      <w:marRight w:val="0"/>
      <w:marTop w:val="0"/>
      <w:marBottom w:val="0"/>
      <w:divBdr>
        <w:top w:val="none" w:sz="0" w:space="0" w:color="auto"/>
        <w:left w:val="none" w:sz="0" w:space="0" w:color="auto"/>
        <w:bottom w:val="none" w:sz="0" w:space="0" w:color="auto"/>
        <w:right w:val="none" w:sz="0" w:space="0" w:color="auto"/>
      </w:divBdr>
    </w:div>
    <w:div w:id="2101481514">
      <w:bodyDiv w:val="1"/>
      <w:marLeft w:val="0"/>
      <w:marRight w:val="0"/>
      <w:marTop w:val="0"/>
      <w:marBottom w:val="0"/>
      <w:divBdr>
        <w:top w:val="none" w:sz="0" w:space="0" w:color="auto"/>
        <w:left w:val="none" w:sz="0" w:space="0" w:color="auto"/>
        <w:bottom w:val="none" w:sz="0" w:space="0" w:color="auto"/>
        <w:right w:val="none" w:sz="0" w:space="0" w:color="auto"/>
      </w:divBdr>
      <w:divsChild>
        <w:div w:id="64305811">
          <w:marLeft w:val="0"/>
          <w:marRight w:val="0"/>
          <w:marTop w:val="0"/>
          <w:marBottom w:val="0"/>
          <w:divBdr>
            <w:top w:val="none" w:sz="0" w:space="0" w:color="auto"/>
            <w:left w:val="none" w:sz="0" w:space="0" w:color="auto"/>
            <w:bottom w:val="none" w:sz="0" w:space="0" w:color="auto"/>
            <w:right w:val="none" w:sz="0" w:space="0" w:color="auto"/>
          </w:divBdr>
          <w:divsChild>
            <w:div w:id="1918245838">
              <w:marLeft w:val="0"/>
              <w:marRight w:val="0"/>
              <w:marTop w:val="0"/>
              <w:marBottom w:val="0"/>
              <w:divBdr>
                <w:top w:val="none" w:sz="0" w:space="0" w:color="auto"/>
                <w:left w:val="none" w:sz="0" w:space="0" w:color="auto"/>
                <w:bottom w:val="none" w:sz="0" w:space="0" w:color="auto"/>
                <w:right w:val="none" w:sz="0" w:space="0" w:color="auto"/>
              </w:divBdr>
              <w:divsChild>
                <w:div w:id="436292303">
                  <w:marLeft w:val="0"/>
                  <w:marRight w:val="0"/>
                  <w:marTop w:val="0"/>
                  <w:marBottom w:val="0"/>
                  <w:divBdr>
                    <w:top w:val="none" w:sz="0" w:space="0" w:color="auto"/>
                    <w:left w:val="none" w:sz="0" w:space="0" w:color="auto"/>
                    <w:bottom w:val="none" w:sz="0" w:space="0" w:color="auto"/>
                    <w:right w:val="none" w:sz="0" w:space="0" w:color="auto"/>
                  </w:divBdr>
                  <w:divsChild>
                    <w:div w:id="1180778431">
                      <w:marLeft w:val="0"/>
                      <w:marRight w:val="0"/>
                      <w:marTop w:val="0"/>
                      <w:marBottom w:val="0"/>
                      <w:divBdr>
                        <w:top w:val="none" w:sz="0" w:space="0" w:color="auto"/>
                        <w:left w:val="none" w:sz="0" w:space="0" w:color="auto"/>
                        <w:bottom w:val="none" w:sz="0" w:space="0" w:color="auto"/>
                        <w:right w:val="none" w:sz="0" w:space="0" w:color="auto"/>
                      </w:divBdr>
                      <w:divsChild>
                        <w:div w:id="228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7659">
              <w:marLeft w:val="0"/>
              <w:marRight w:val="0"/>
              <w:marTop w:val="0"/>
              <w:marBottom w:val="0"/>
              <w:divBdr>
                <w:top w:val="none" w:sz="0" w:space="0" w:color="auto"/>
                <w:left w:val="none" w:sz="0" w:space="0" w:color="auto"/>
                <w:bottom w:val="none" w:sz="0" w:space="0" w:color="auto"/>
                <w:right w:val="none" w:sz="0" w:space="0" w:color="auto"/>
              </w:divBdr>
              <w:divsChild>
                <w:div w:id="981621381">
                  <w:marLeft w:val="0"/>
                  <w:marRight w:val="0"/>
                  <w:marTop w:val="0"/>
                  <w:marBottom w:val="0"/>
                  <w:divBdr>
                    <w:top w:val="none" w:sz="0" w:space="0" w:color="auto"/>
                    <w:left w:val="none" w:sz="0" w:space="0" w:color="auto"/>
                    <w:bottom w:val="none" w:sz="0" w:space="0" w:color="auto"/>
                    <w:right w:val="none" w:sz="0" w:space="0" w:color="auto"/>
                  </w:divBdr>
                </w:div>
              </w:divsChild>
            </w:div>
            <w:div w:id="1706447106">
              <w:marLeft w:val="0"/>
              <w:marRight w:val="0"/>
              <w:marTop w:val="300"/>
              <w:marBottom w:val="300"/>
              <w:divBdr>
                <w:top w:val="none" w:sz="0" w:space="0" w:color="auto"/>
                <w:left w:val="none" w:sz="0" w:space="0" w:color="auto"/>
                <w:bottom w:val="none" w:sz="0" w:space="0" w:color="auto"/>
                <w:right w:val="none" w:sz="0" w:space="0" w:color="auto"/>
              </w:divBdr>
              <w:divsChild>
                <w:div w:id="631903519">
                  <w:marLeft w:val="0"/>
                  <w:marRight w:val="0"/>
                  <w:marTop w:val="0"/>
                  <w:marBottom w:val="0"/>
                  <w:divBdr>
                    <w:top w:val="none" w:sz="0" w:space="0" w:color="auto"/>
                    <w:left w:val="none" w:sz="0" w:space="0" w:color="auto"/>
                    <w:bottom w:val="none" w:sz="0" w:space="0" w:color="auto"/>
                    <w:right w:val="none" w:sz="0" w:space="0" w:color="auto"/>
                  </w:divBdr>
                  <w:divsChild>
                    <w:div w:id="792215779">
                      <w:marLeft w:val="0"/>
                      <w:marRight w:val="0"/>
                      <w:marTop w:val="0"/>
                      <w:marBottom w:val="0"/>
                      <w:divBdr>
                        <w:top w:val="none" w:sz="0" w:space="0" w:color="auto"/>
                        <w:left w:val="none" w:sz="0" w:space="0" w:color="auto"/>
                        <w:bottom w:val="none" w:sz="0" w:space="0" w:color="auto"/>
                        <w:right w:val="none" w:sz="0" w:space="0" w:color="auto"/>
                      </w:divBdr>
                      <w:divsChild>
                        <w:div w:id="383917639">
                          <w:marLeft w:val="0"/>
                          <w:marRight w:val="0"/>
                          <w:marTop w:val="0"/>
                          <w:marBottom w:val="0"/>
                          <w:divBdr>
                            <w:top w:val="none" w:sz="0" w:space="0" w:color="auto"/>
                            <w:left w:val="none" w:sz="0" w:space="0" w:color="auto"/>
                            <w:bottom w:val="none" w:sz="0" w:space="0" w:color="auto"/>
                            <w:right w:val="none" w:sz="0" w:space="0" w:color="auto"/>
                          </w:divBdr>
                        </w:div>
                        <w:div w:id="591471225">
                          <w:marLeft w:val="0"/>
                          <w:marRight w:val="0"/>
                          <w:marTop w:val="0"/>
                          <w:marBottom w:val="0"/>
                          <w:divBdr>
                            <w:top w:val="none" w:sz="0" w:space="0" w:color="auto"/>
                            <w:left w:val="none" w:sz="0" w:space="0" w:color="auto"/>
                            <w:bottom w:val="none" w:sz="0" w:space="0" w:color="auto"/>
                            <w:right w:val="none" w:sz="0" w:space="0" w:color="auto"/>
                          </w:divBdr>
                        </w:div>
                        <w:div w:id="223028420">
                          <w:marLeft w:val="0"/>
                          <w:marRight w:val="0"/>
                          <w:marTop w:val="0"/>
                          <w:marBottom w:val="0"/>
                          <w:divBdr>
                            <w:top w:val="none" w:sz="0" w:space="0" w:color="auto"/>
                            <w:left w:val="none" w:sz="0" w:space="0" w:color="auto"/>
                            <w:bottom w:val="none" w:sz="0" w:space="0" w:color="auto"/>
                            <w:right w:val="none" w:sz="0" w:space="0" w:color="auto"/>
                          </w:divBdr>
                        </w:div>
                        <w:div w:id="1706100955">
                          <w:marLeft w:val="0"/>
                          <w:marRight w:val="0"/>
                          <w:marTop w:val="0"/>
                          <w:marBottom w:val="0"/>
                          <w:divBdr>
                            <w:top w:val="none" w:sz="0" w:space="0" w:color="auto"/>
                            <w:left w:val="none" w:sz="0" w:space="0" w:color="auto"/>
                            <w:bottom w:val="none" w:sz="0" w:space="0" w:color="auto"/>
                            <w:right w:val="none" w:sz="0" w:space="0" w:color="auto"/>
                          </w:divBdr>
                          <w:divsChild>
                            <w:div w:id="394741060">
                              <w:marLeft w:val="0"/>
                              <w:marRight w:val="0"/>
                              <w:marTop w:val="0"/>
                              <w:marBottom w:val="0"/>
                              <w:divBdr>
                                <w:top w:val="none" w:sz="0" w:space="0" w:color="auto"/>
                                <w:left w:val="none" w:sz="0" w:space="0" w:color="auto"/>
                                <w:bottom w:val="none" w:sz="0" w:space="0" w:color="auto"/>
                                <w:right w:val="none" w:sz="0" w:space="0" w:color="auto"/>
                              </w:divBdr>
                              <w:divsChild>
                                <w:div w:id="282538345">
                                  <w:marLeft w:val="0"/>
                                  <w:marRight w:val="0"/>
                                  <w:marTop w:val="0"/>
                                  <w:marBottom w:val="0"/>
                                  <w:divBdr>
                                    <w:top w:val="none" w:sz="0" w:space="0" w:color="auto"/>
                                    <w:left w:val="none" w:sz="0" w:space="0" w:color="auto"/>
                                    <w:bottom w:val="none" w:sz="0" w:space="0" w:color="auto"/>
                                    <w:right w:val="none" w:sz="0" w:space="0" w:color="auto"/>
                                  </w:divBdr>
                                  <w:divsChild>
                                    <w:div w:id="1132557644">
                                      <w:marLeft w:val="0"/>
                                      <w:marRight w:val="0"/>
                                      <w:marTop w:val="0"/>
                                      <w:marBottom w:val="0"/>
                                      <w:divBdr>
                                        <w:top w:val="none" w:sz="0" w:space="0" w:color="auto"/>
                                        <w:left w:val="none" w:sz="0" w:space="0" w:color="auto"/>
                                        <w:bottom w:val="none" w:sz="0" w:space="0" w:color="auto"/>
                                        <w:right w:val="none" w:sz="0" w:space="0" w:color="auto"/>
                                      </w:divBdr>
                                      <w:divsChild>
                                        <w:div w:id="975136236">
                                          <w:marLeft w:val="0"/>
                                          <w:marRight w:val="0"/>
                                          <w:marTop w:val="0"/>
                                          <w:marBottom w:val="0"/>
                                          <w:divBdr>
                                            <w:top w:val="none" w:sz="0" w:space="0" w:color="auto"/>
                                            <w:left w:val="none" w:sz="0" w:space="0" w:color="auto"/>
                                            <w:bottom w:val="none" w:sz="0" w:space="0" w:color="auto"/>
                                            <w:right w:val="none" w:sz="0" w:space="0" w:color="auto"/>
                                          </w:divBdr>
                                          <w:divsChild>
                                            <w:div w:id="1535801978">
                                              <w:marLeft w:val="0"/>
                                              <w:marRight w:val="0"/>
                                              <w:marTop w:val="0"/>
                                              <w:marBottom w:val="0"/>
                                              <w:divBdr>
                                                <w:top w:val="none" w:sz="0" w:space="0" w:color="auto"/>
                                                <w:left w:val="none" w:sz="0" w:space="0" w:color="auto"/>
                                                <w:bottom w:val="none" w:sz="0" w:space="0" w:color="auto"/>
                                                <w:right w:val="none" w:sz="0" w:space="0" w:color="auto"/>
                                              </w:divBdr>
                                              <w:divsChild>
                                                <w:div w:id="19538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1024">
                          <w:marLeft w:val="0"/>
                          <w:marRight w:val="0"/>
                          <w:marTop w:val="0"/>
                          <w:marBottom w:val="0"/>
                          <w:divBdr>
                            <w:top w:val="none" w:sz="0" w:space="0" w:color="auto"/>
                            <w:left w:val="none" w:sz="0" w:space="0" w:color="auto"/>
                            <w:bottom w:val="none" w:sz="0" w:space="0" w:color="auto"/>
                            <w:right w:val="none" w:sz="0" w:space="0" w:color="auto"/>
                          </w:divBdr>
                          <w:divsChild>
                            <w:div w:id="1585145299">
                              <w:marLeft w:val="0"/>
                              <w:marRight w:val="0"/>
                              <w:marTop w:val="0"/>
                              <w:marBottom w:val="0"/>
                              <w:divBdr>
                                <w:top w:val="none" w:sz="0" w:space="0" w:color="auto"/>
                                <w:left w:val="none" w:sz="0" w:space="0" w:color="auto"/>
                                <w:bottom w:val="none" w:sz="0" w:space="0" w:color="auto"/>
                                <w:right w:val="none" w:sz="0" w:space="0" w:color="auto"/>
                              </w:divBdr>
                              <w:divsChild>
                                <w:div w:id="1516656261">
                                  <w:marLeft w:val="0"/>
                                  <w:marRight w:val="0"/>
                                  <w:marTop w:val="0"/>
                                  <w:marBottom w:val="0"/>
                                  <w:divBdr>
                                    <w:top w:val="none" w:sz="0" w:space="0" w:color="auto"/>
                                    <w:left w:val="none" w:sz="0" w:space="0" w:color="auto"/>
                                    <w:bottom w:val="none" w:sz="0" w:space="0" w:color="auto"/>
                                    <w:right w:val="none" w:sz="0" w:space="0" w:color="auto"/>
                                  </w:divBdr>
                                  <w:divsChild>
                                    <w:div w:id="1480803115">
                                      <w:marLeft w:val="0"/>
                                      <w:marRight w:val="0"/>
                                      <w:marTop w:val="0"/>
                                      <w:marBottom w:val="0"/>
                                      <w:divBdr>
                                        <w:top w:val="none" w:sz="0" w:space="0" w:color="auto"/>
                                        <w:left w:val="none" w:sz="0" w:space="0" w:color="auto"/>
                                        <w:bottom w:val="none" w:sz="0" w:space="0" w:color="auto"/>
                                        <w:right w:val="none" w:sz="0" w:space="0" w:color="auto"/>
                                      </w:divBdr>
                                      <w:divsChild>
                                        <w:div w:id="800726854">
                                          <w:marLeft w:val="0"/>
                                          <w:marRight w:val="0"/>
                                          <w:marTop w:val="0"/>
                                          <w:marBottom w:val="0"/>
                                          <w:divBdr>
                                            <w:top w:val="none" w:sz="0" w:space="0" w:color="auto"/>
                                            <w:left w:val="none" w:sz="0" w:space="0" w:color="auto"/>
                                            <w:bottom w:val="none" w:sz="0" w:space="0" w:color="auto"/>
                                            <w:right w:val="none" w:sz="0" w:space="0" w:color="auto"/>
                                          </w:divBdr>
                                          <w:divsChild>
                                            <w:div w:id="325744743">
                                              <w:marLeft w:val="0"/>
                                              <w:marRight w:val="0"/>
                                              <w:marTop w:val="0"/>
                                              <w:marBottom w:val="0"/>
                                              <w:divBdr>
                                                <w:top w:val="none" w:sz="0" w:space="0" w:color="auto"/>
                                                <w:left w:val="none" w:sz="0" w:space="0" w:color="auto"/>
                                                <w:bottom w:val="none" w:sz="0" w:space="0" w:color="auto"/>
                                                <w:right w:val="none" w:sz="0" w:space="0" w:color="auto"/>
                                              </w:divBdr>
                                              <w:divsChild>
                                                <w:div w:id="13927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7568">
                          <w:marLeft w:val="0"/>
                          <w:marRight w:val="0"/>
                          <w:marTop w:val="0"/>
                          <w:marBottom w:val="0"/>
                          <w:divBdr>
                            <w:top w:val="none" w:sz="0" w:space="0" w:color="auto"/>
                            <w:left w:val="none" w:sz="0" w:space="0" w:color="auto"/>
                            <w:bottom w:val="none" w:sz="0" w:space="0" w:color="auto"/>
                            <w:right w:val="none" w:sz="0" w:space="0" w:color="auto"/>
                          </w:divBdr>
                          <w:divsChild>
                            <w:div w:id="913708461">
                              <w:marLeft w:val="0"/>
                              <w:marRight w:val="0"/>
                              <w:marTop w:val="0"/>
                              <w:marBottom w:val="0"/>
                              <w:divBdr>
                                <w:top w:val="none" w:sz="0" w:space="0" w:color="auto"/>
                                <w:left w:val="none" w:sz="0" w:space="0" w:color="auto"/>
                                <w:bottom w:val="none" w:sz="0" w:space="0" w:color="auto"/>
                                <w:right w:val="none" w:sz="0" w:space="0" w:color="auto"/>
                              </w:divBdr>
                              <w:divsChild>
                                <w:div w:id="1881474116">
                                  <w:marLeft w:val="0"/>
                                  <w:marRight w:val="0"/>
                                  <w:marTop w:val="0"/>
                                  <w:marBottom w:val="0"/>
                                  <w:divBdr>
                                    <w:top w:val="none" w:sz="0" w:space="0" w:color="auto"/>
                                    <w:left w:val="none" w:sz="0" w:space="0" w:color="auto"/>
                                    <w:bottom w:val="none" w:sz="0" w:space="0" w:color="auto"/>
                                    <w:right w:val="none" w:sz="0" w:space="0" w:color="auto"/>
                                  </w:divBdr>
                                  <w:divsChild>
                                    <w:div w:id="56172182">
                                      <w:marLeft w:val="0"/>
                                      <w:marRight w:val="0"/>
                                      <w:marTop w:val="0"/>
                                      <w:marBottom w:val="0"/>
                                      <w:divBdr>
                                        <w:top w:val="none" w:sz="0" w:space="0" w:color="auto"/>
                                        <w:left w:val="none" w:sz="0" w:space="0" w:color="auto"/>
                                        <w:bottom w:val="none" w:sz="0" w:space="0" w:color="auto"/>
                                        <w:right w:val="none" w:sz="0" w:space="0" w:color="auto"/>
                                      </w:divBdr>
                                      <w:divsChild>
                                        <w:div w:id="581717998">
                                          <w:marLeft w:val="0"/>
                                          <w:marRight w:val="0"/>
                                          <w:marTop w:val="0"/>
                                          <w:marBottom w:val="0"/>
                                          <w:divBdr>
                                            <w:top w:val="none" w:sz="0" w:space="0" w:color="auto"/>
                                            <w:left w:val="none" w:sz="0" w:space="0" w:color="auto"/>
                                            <w:bottom w:val="none" w:sz="0" w:space="0" w:color="auto"/>
                                            <w:right w:val="none" w:sz="0" w:space="0" w:color="auto"/>
                                          </w:divBdr>
                                          <w:divsChild>
                                            <w:div w:id="1331106625">
                                              <w:marLeft w:val="0"/>
                                              <w:marRight w:val="0"/>
                                              <w:marTop w:val="0"/>
                                              <w:marBottom w:val="0"/>
                                              <w:divBdr>
                                                <w:top w:val="none" w:sz="0" w:space="0" w:color="auto"/>
                                                <w:left w:val="none" w:sz="0" w:space="0" w:color="auto"/>
                                                <w:bottom w:val="none" w:sz="0" w:space="0" w:color="auto"/>
                                                <w:right w:val="none" w:sz="0" w:space="0" w:color="auto"/>
                                              </w:divBdr>
                                              <w:divsChild>
                                                <w:div w:id="20830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34297">
                          <w:marLeft w:val="0"/>
                          <w:marRight w:val="0"/>
                          <w:marTop w:val="0"/>
                          <w:marBottom w:val="0"/>
                          <w:divBdr>
                            <w:top w:val="none" w:sz="0" w:space="0" w:color="auto"/>
                            <w:left w:val="none" w:sz="0" w:space="0" w:color="auto"/>
                            <w:bottom w:val="none" w:sz="0" w:space="0" w:color="auto"/>
                            <w:right w:val="none" w:sz="0" w:space="0" w:color="auto"/>
                          </w:divBdr>
                          <w:divsChild>
                            <w:div w:id="1584873138">
                              <w:marLeft w:val="0"/>
                              <w:marRight w:val="0"/>
                              <w:marTop w:val="0"/>
                              <w:marBottom w:val="0"/>
                              <w:divBdr>
                                <w:top w:val="none" w:sz="0" w:space="0" w:color="auto"/>
                                <w:left w:val="none" w:sz="0" w:space="0" w:color="auto"/>
                                <w:bottom w:val="none" w:sz="0" w:space="0" w:color="auto"/>
                                <w:right w:val="none" w:sz="0" w:space="0" w:color="auto"/>
                              </w:divBdr>
                              <w:divsChild>
                                <w:div w:id="2011175496">
                                  <w:marLeft w:val="0"/>
                                  <w:marRight w:val="0"/>
                                  <w:marTop w:val="0"/>
                                  <w:marBottom w:val="0"/>
                                  <w:divBdr>
                                    <w:top w:val="none" w:sz="0" w:space="0" w:color="auto"/>
                                    <w:left w:val="none" w:sz="0" w:space="0" w:color="auto"/>
                                    <w:bottom w:val="none" w:sz="0" w:space="0" w:color="auto"/>
                                    <w:right w:val="none" w:sz="0" w:space="0" w:color="auto"/>
                                  </w:divBdr>
                                  <w:divsChild>
                                    <w:div w:id="575669625">
                                      <w:marLeft w:val="0"/>
                                      <w:marRight w:val="0"/>
                                      <w:marTop w:val="0"/>
                                      <w:marBottom w:val="0"/>
                                      <w:divBdr>
                                        <w:top w:val="none" w:sz="0" w:space="0" w:color="auto"/>
                                        <w:left w:val="none" w:sz="0" w:space="0" w:color="auto"/>
                                        <w:bottom w:val="none" w:sz="0" w:space="0" w:color="auto"/>
                                        <w:right w:val="none" w:sz="0" w:space="0" w:color="auto"/>
                                      </w:divBdr>
                                      <w:divsChild>
                                        <w:div w:id="77557799">
                                          <w:marLeft w:val="0"/>
                                          <w:marRight w:val="0"/>
                                          <w:marTop w:val="0"/>
                                          <w:marBottom w:val="0"/>
                                          <w:divBdr>
                                            <w:top w:val="none" w:sz="0" w:space="0" w:color="auto"/>
                                            <w:left w:val="none" w:sz="0" w:space="0" w:color="auto"/>
                                            <w:bottom w:val="none" w:sz="0" w:space="0" w:color="auto"/>
                                            <w:right w:val="none" w:sz="0" w:space="0" w:color="auto"/>
                                          </w:divBdr>
                                          <w:divsChild>
                                            <w:div w:id="936208645">
                                              <w:marLeft w:val="0"/>
                                              <w:marRight w:val="0"/>
                                              <w:marTop w:val="0"/>
                                              <w:marBottom w:val="0"/>
                                              <w:divBdr>
                                                <w:top w:val="none" w:sz="0" w:space="0" w:color="auto"/>
                                                <w:left w:val="none" w:sz="0" w:space="0" w:color="auto"/>
                                                <w:bottom w:val="none" w:sz="0" w:space="0" w:color="auto"/>
                                                <w:right w:val="none" w:sz="0" w:space="0" w:color="auto"/>
                                              </w:divBdr>
                                              <w:divsChild>
                                                <w:div w:id="12457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00315">
                          <w:marLeft w:val="0"/>
                          <w:marRight w:val="0"/>
                          <w:marTop w:val="0"/>
                          <w:marBottom w:val="0"/>
                          <w:divBdr>
                            <w:top w:val="none" w:sz="0" w:space="0" w:color="auto"/>
                            <w:left w:val="none" w:sz="0" w:space="0" w:color="auto"/>
                            <w:bottom w:val="none" w:sz="0" w:space="0" w:color="auto"/>
                            <w:right w:val="none" w:sz="0" w:space="0" w:color="auto"/>
                          </w:divBdr>
                          <w:divsChild>
                            <w:div w:id="1487160934">
                              <w:marLeft w:val="0"/>
                              <w:marRight w:val="0"/>
                              <w:marTop w:val="0"/>
                              <w:marBottom w:val="0"/>
                              <w:divBdr>
                                <w:top w:val="none" w:sz="0" w:space="0" w:color="auto"/>
                                <w:left w:val="none" w:sz="0" w:space="0" w:color="auto"/>
                                <w:bottom w:val="none" w:sz="0" w:space="0" w:color="auto"/>
                                <w:right w:val="none" w:sz="0" w:space="0" w:color="auto"/>
                              </w:divBdr>
                              <w:divsChild>
                                <w:div w:id="1774011863">
                                  <w:marLeft w:val="0"/>
                                  <w:marRight w:val="0"/>
                                  <w:marTop w:val="0"/>
                                  <w:marBottom w:val="0"/>
                                  <w:divBdr>
                                    <w:top w:val="none" w:sz="0" w:space="0" w:color="auto"/>
                                    <w:left w:val="none" w:sz="0" w:space="0" w:color="auto"/>
                                    <w:bottom w:val="none" w:sz="0" w:space="0" w:color="auto"/>
                                    <w:right w:val="none" w:sz="0" w:space="0" w:color="auto"/>
                                  </w:divBdr>
                                  <w:divsChild>
                                    <w:div w:id="574364053">
                                      <w:marLeft w:val="0"/>
                                      <w:marRight w:val="0"/>
                                      <w:marTop w:val="0"/>
                                      <w:marBottom w:val="0"/>
                                      <w:divBdr>
                                        <w:top w:val="none" w:sz="0" w:space="0" w:color="auto"/>
                                        <w:left w:val="none" w:sz="0" w:space="0" w:color="auto"/>
                                        <w:bottom w:val="none" w:sz="0" w:space="0" w:color="auto"/>
                                        <w:right w:val="none" w:sz="0" w:space="0" w:color="auto"/>
                                      </w:divBdr>
                                      <w:divsChild>
                                        <w:div w:id="472600048">
                                          <w:marLeft w:val="0"/>
                                          <w:marRight w:val="0"/>
                                          <w:marTop w:val="0"/>
                                          <w:marBottom w:val="0"/>
                                          <w:divBdr>
                                            <w:top w:val="none" w:sz="0" w:space="0" w:color="auto"/>
                                            <w:left w:val="none" w:sz="0" w:space="0" w:color="auto"/>
                                            <w:bottom w:val="none" w:sz="0" w:space="0" w:color="auto"/>
                                            <w:right w:val="none" w:sz="0" w:space="0" w:color="auto"/>
                                          </w:divBdr>
                                          <w:divsChild>
                                            <w:div w:id="1884978802">
                                              <w:marLeft w:val="0"/>
                                              <w:marRight w:val="0"/>
                                              <w:marTop w:val="0"/>
                                              <w:marBottom w:val="0"/>
                                              <w:divBdr>
                                                <w:top w:val="none" w:sz="0" w:space="0" w:color="auto"/>
                                                <w:left w:val="none" w:sz="0" w:space="0" w:color="auto"/>
                                                <w:bottom w:val="none" w:sz="0" w:space="0" w:color="auto"/>
                                                <w:right w:val="none" w:sz="0" w:space="0" w:color="auto"/>
                                              </w:divBdr>
                                              <w:divsChild>
                                                <w:div w:id="7781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976553">
                          <w:marLeft w:val="0"/>
                          <w:marRight w:val="0"/>
                          <w:marTop w:val="0"/>
                          <w:marBottom w:val="0"/>
                          <w:divBdr>
                            <w:top w:val="none" w:sz="0" w:space="0" w:color="auto"/>
                            <w:left w:val="none" w:sz="0" w:space="0" w:color="auto"/>
                            <w:bottom w:val="none" w:sz="0" w:space="0" w:color="auto"/>
                            <w:right w:val="none" w:sz="0" w:space="0" w:color="auto"/>
                          </w:divBdr>
                        </w:div>
                        <w:div w:id="462651035">
                          <w:marLeft w:val="0"/>
                          <w:marRight w:val="0"/>
                          <w:marTop w:val="0"/>
                          <w:marBottom w:val="0"/>
                          <w:divBdr>
                            <w:top w:val="none" w:sz="0" w:space="0" w:color="auto"/>
                            <w:left w:val="none" w:sz="0" w:space="0" w:color="auto"/>
                            <w:bottom w:val="none" w:sz="0" w:space="0" w:color="auto"/>
                            <w:right w:val="none" w:sz="0" w:space="0" w:color="auto"/>
                          </w:divBdr>
                          <w:divsChild>
                            <w:div w:id="2145342447">
                              <w:marLeft w:val="0"/>
                              <w:marRight w:val="0"/>
                              <w:marTop w:val="0"/>
                              <w:marBottom w:val="0"/>
                              <w:divBdr>
                                <w:top w:val="none" w:sz="0" w:space="0" w:color="auto"/>
                                <w:left w:val="none" w:sz="0" w:space="0" w:color="auto"/>
                                <w:bottom w:val="none" w:sz="0" w:space="0" w:color="auto"/>
                                <w:right w:val="none" w:sz="0" w:space="0" w:color="auto"/>
                              </w:divBdr>
                              <w:divsChild>
                                <w:div w:id="1325859179">
                                  <w:marLeft w:val="0"/>
                                  <w:marRight w:val="0"/>
                                  <w:marTop w:val="0"/>
                                  <w:marBottom w:val="0"/>
                                  <w:divBdr>
                                    <w:top w:val="none" w:sz="0" w:space="0" w:color="auto"/>
                                    <w:left w:val="none" w:sz="0" w:space="0" w:color="auto"/>
                                    <w:bottom w:val="none" w:sz="0" w:space="0" w:color="auto"/>
                                    <w:right w:val="none" w:sz="0" w:space="0" w:color="auto"/>
                                  </w:divBdr>
                                  <w:divsChild>
                                    <w:div w:id="2076928239">
                                      <w:marLeft w:val="0"/>
                                      <w:marRight w:val="0"/>
                                      <w:marTop w:val="0"/>
                                      <w:marBottom w:val="0"/>
                                      <w:divBdr>
                                        <w:top w:val="none" w:sz="0" w:space="0" w:color="auto"/>
                                        <w:left w:val="none" w:sz="0" w:space="0" w:color="auto"/>
                                        <w:bottom w:val="none" w:sz="0" w:space="0" w:color="auto"/>
                                        <w:right w:val="none" w:sz="0" w:space="0" w:color="auto"/>
                                      </w:divBdr>
                                      <w:divsChild>
                                        <w:div w:id="660085168">
                                          <w:marLeft w:val="0"/>
                                          <w:marRight w:val="0"/>
                                          <w:marTop w:val="0"/>
                                          <w:marBottom w:val="0"/>
                                          <w:divBdr>
                                            <w:top w:val="none" w:sz="0" w:space="0" w:color="auto"/>
                                            <w:left w:val="none" w:sz="0" w:space="0" w:color="auto"/>
                                            <w:bottom w:val="none" w:sz="0" w:space="0" w:color="auto"/>
                                            <w:right w:val="none" w:sz="0" w:space="0" w:color="auto"/>
                                          </w:divBdr>
                                          <w:divsChild>
                                            <w:div w:id="1101947828">
                                              <w:marLeft w:val="0"/>
                                              <w:marRight w:val="0"/>
                                              <w:marTop w:val="0"/>
                                              <w:marBottom w:val="0"/>
                                              <w:divBdr>
                                                <w:top w:val="none" w:sz="0" w:space="0" w:color="auto"/>
                                                <w:left w:val="none" w:sz="0" w:space="0" w:color="auto"/>
                                                <w:bottom w:val="none" w:sz="0" w:space="0" w:color="auto"/>
                                                <w:right w:val="none" w:sz="0" w:space="0" w:color="auto"/>
                                              </w:divBdr>
                                              <w:divsChild>
                                                <w:div w:id="21024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49359">
                          <w:marLeft w:val="0"/>
                          <w:marRight w:val="0"/>
                          <w:marTop w:val="0"/>
                          <w:marBottom w:val="0"/>
                          <w:divBdr>
                            <w:top w:val="none" w:sz="0" w:space="0" w:color="auto"/>
                            <w:left w:val="none" w:sz="0" w:space="0" w:color="auto"/>
                            <w:bottom w:val="none" w:sz="0" w:space="0" w:color="auto"/>
                            <w:right w:val="none" w:sz="0" w:space="0" w:color="auto"/>
                          </w:divBdr>
                        </w:div>
                        <w:div w:id="1154220917">
                          <w:marLeft w:val="0"/>
                          <w:marRight w:val="0"/>
                          <w:marTop w:val="0"/>
                          <w:marBottom w:val="0"/>
                          <w:divBdr>
                            <w:top w:val="none" w:sz="0" w:space="0" w:color="auto"/>
                            <w:left w:val="none" w:sz="0" w:space="0" w:color="auto"/>
                            <w:bottom w:val="none" w:sz="0" w:space="0" w:color="auto"/>
                            <w:right w:val="none" w:sz="0" w:space="0" w:color="auto"/>
                          </w:divBdr>
                        </w:div>
                        <w:div w:id="646013050">
                          <w:marLeft w:val="0"/>
                          <w:marRight w:val="0"/>
                          <w:marTop w:val="0"/>
                          <w:marBottom w:val="0"/>
                          <w:divBdr>
                            <w:top w:val="none" w:sz="0" w:space="0" w:color="auto"/>
                            <w:left w:val="none" w:sz="0" w:space="0" w:color="auto"/>
                            <w:bottom w:val="none" w:sz="0" w:space="0" w:color="auto"/>
                            <w:right w:val="none" w:sz="0" w:space="0" w:color="auto"/>
                          </w:divBdr>
                        </w:div>
                        <w:div w:id="617882737">
                          <w:marLeft w:val="0"/>
                          <w:marRight w:val="0"/>
                          <w:marTop w:val="0"/>
                          <w:marBottom w:val="0"/>
                          <w:divBdr>
                            <w:top w:val="none" w:sz="0" w:space="0" w:color="auto"/>
                            <w:left w:val="none" w:sz="0" w:space="0" w:color="auto"/>
                            <w:bottom w:val="none" w:sz="0" w:space="0" w:color="auto"/>
                            <w:right w:val="none" w:sz="0" w:space="0" w:color="auto"/>
                          </w:divBdr>
                          <w:divsChild>
                            <w:div w:id="1948610205">
                              <w:marLeft w:val="0"/>
                              <w:marRight w:val="0"/>
                              <w:marTop w:val="0"/>
                              <w:marBottom w:val="0"/>
                              <w:divBdr>
                                <w:top w:val="none" w:sz="0" w:space="0" w:color="auto"/>
                                <w:left w:val="none" w:sz="0" w:space="0" w:color="auto"/>
                                <w:bottom w:val="none" w:sz="0" w:space="0" w:color="auto"/>
                                <w:right w:val="none" w:sz="0" w:space="0" w:color="auto"/>
                              </w:divBdr>
                              <w:divsChild>
                                <w:div w:id="290787722">
                                  <w:marLeft w:val="0"/>
                                  <w:marRight w:val="0"/>
                                  <w:marTop w:val="0"/>
                                  <w:marBottom w:val="0"/>
                                  <w:divBdr>
                                    <w:top w:val="none" w:sz="0" w:space="0" w:color="auto"/>
                                    <w:left w:val="none" w:sz="0" w:space="0" w:color="auto"/>
                                    <w:bottom w:val="none" w:sz="0" w:space="0" w:color="auto"/>
                                    <w:right w:val="none" w:sz="0" w:space="0" w:color="auto"/>
                                  </w:divBdr>
                                  <w:divsChild>
                                    <w:div w:id="457918553">
                                      <w:marLeft w:val="0"/>
                                      <w:marRight w:val="0"/>
                                      <w:marTop w:val="0"/>
                                      <w:marBottom w:val="0"/>
                                      <w:divBdr>
                                        <w:top w:val="none" w:sz="0" w:space="0" w:color="auto"/>
                                        <w:left w:val="none" w:sz="0" w:space="0" w:color="auto"/>
                                        <w:bottom w:val="none" w:sz="0" w:space="0" w:color="auto"/>
                                        <w:right w:val="none" w:sz="0" w:space="0" w:color="auto"/>
                                      </w:divBdr>
                                      <w:divsChild>
                                        <w:div w:id="1670674745">
                                          <w:marLeft w:val="0"/>
                                          <w:marRight w:val="0"/>
                                          <w:marTop w:val="0"/>
                                          <w:marBottom w:val="0"/>
                                          <w:divBdr>
                                            <w:top w:val="none" w:sz="0" w:space="0" w:color="auto"/>
                                            <w:left w:val="none" w:sz="0" w:space="0" w:color="auto"/>
                                            <w:bottom w:val="none" w:sz="0" w:space="0" w:color="auto"/>
                                            <w:right w:val="none" w:sz="0" w:space="0" w:color="auto"/>
                                          </w:divBdr>
                                          <w:divsChild>
                                            <w:div w:id="394818844">
                                              <w:marLeft w:val="0"/>
                                              <w:marRight w:val="0"/>
                                              <w:marTop w:val="0"/>
                                              <w:marBottom w:val="0"/>
                                              <w:divBdr>
                                                <w:top w:val="none" w:sz="0" w:space="0" w:color="auto"/>
                                                <w:left w:val="none" w:sz="0" w:space="0" w:color="auto"/>
                                                <w:bottom w:val="none" w:sz="0" w:space="0" w:color="auto"/>
                                                <w:right w:val="none" w:sz="0" w:space="0" w:color="auto"/>
                                              </w:divBdr>
                                              <w:divsChild>
                                                <w:div w:id="13502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30324">
                          <w:marLeft w:val="0"/>
                          <w:marRight w:val="0"/>
                          <w:marTop w:val="0"/>
                          <w:marBottom w:val="0"/>
                          <w:divBdr>
                            <w:top w:val="none" w:sz="0" w:space="0" w:color="auto"/>
                            <w:left w:val="none" w:sz="0" w:space="0" w:color="auto"/>
                            <w:bottom w:val="none" w:sz="0" w:space="0" w:color="auto"/>
                            <w:right w:val="none" w:sz="0" w:space="0" w:color="auto"/>
                          </w:divBdr>
                        </w:div>
                        <w:div w:id="1419907056">
                          <w:marLeft w:val="0"/>
                          <w:marRight w:val="0"/>
                          <w:marTop w:val="0"/>
                          <w:marBottom w:val="0"/>
                          <w:divBdr>
                            <w:top w:val="none" w:sz="0" w:space="0" w:color="auto"/>
                            <w:left w:val="none" w:sz="0" w:space="0" w:color="auto"/>
                            <w:bottom w:val="none" w:sz="0" w:space="0" w:color="auto"/>
                            <w:right w:val="none" w:sz="0" w:space="0" w:color="auto"/>
                          </w:divBdr>
                        </w:div>
                        <w:div w:id="2135516672">
                          <w:marLeft w:val="0"/>
                          <w:marRight w:val="0"/>
                          <w:marTop w:val="0"/>
                          <w:marBottom w:val="0"/>
                          <w:divBdr>
                            <w:top w:val="none" w:sz="0" w:space="0" w:color="auto"/>
                            <w:left w:val="none" w:sz="0" w:space="0" w:color="auto"/>
                            <w:bottom w:val="none" w:sz="0" w:space="0" w:color="auto"/>
                            <w:right w:val="none" w:sz="0" w:space="0" w:color="auto"/>
                          </w:divBdr>
                        </w:div>
                      </w:divsChild>
                    </w:div>
                    <w:div w:id="1589653515">
                      <w:marLeft w:val="0"/>
                      <w:marRight w:val="0"/>
                      <w:marTop w:val="0"/>
                      <w:marBottom w:val="0"/>
                      <w:divBdr>
                        <w:top w:val="single" w:sz="6" w:space="15" w:color="303436"/>
                        <w:left w:val="single" w:sz="6" w:space="15" w:color="303436"/>
                        <w:bottom w:val="single" w:sz="6" w:space="15" w:color="303436"/>
                        <w:right w:val="single" w:sz="6" w:space="15" w:color="303436"/>
                      </w:divBdr>
                      <w:divsChild>
                        <w:div w:id="1875649779">
                          <w:marLeft w:val="0"/>
                          <w:marRight w:val="0"/>
                          <w:marTop w:val="0"/>
                          <w:marBottom w:val="0"/>
                          <w:divBdr>
                            <w:top w:val="none" w:sz="0" w:space="0" w:color="auto"/>
                            <w:left w:val="none" w:sz="0" w:space="0" w:color="auto"/>
                            <w:bottom w:val="none" w:sz="0" w:space="0" w:color="auto"/>
                            <w:right w:val="none" w:sz="0" w:space="0" w:color="auto"/>
                          </w:divBdr>
                        </w:div>
                        <w:div w:id="430858726">
                          <w:marLeft w:val="0"/>
                          <w:marRight w:val="0"/>
                          <w:marTop w:val="0"/>
                          <w:marBottom w:val="0"/>
                          <w:divBdr>
                            <w:top w:val="none" w:sz="0" w:space="0" w:color="auto"/>
                            <w:left w:val="none" w:sz="0" w:space="0" w:color="auto"/>
                            <w:bottom w:val="none" w:sz="0" w:space="0" w:color="auto"/>
                            <w:right w:val="none" w:sz="0" w:space="0" w:color="auto"/>
                          </w:divBdr>
                        </w:div>
                      </w:divsChild>
                    </w:div>
                    <w:div w:id="1599604847">
                      <w:marLeft w:val="0"/>
                      <w:marRight w:val="0"/>
                      <w:marTop w:val="225"/>
                      <w:marBottom w:val="0"/>
                      <w:divBdr>
                        <w:top w:val="single" w:sz="6" w:space="0" w:color="303436"/>
                        <w:left w:val="single" w:sz="6" w:space="0" w:color="303436"/>
                        <w:bottom w:val="single" w:sz="6" w:space="0" w:color="303436"/>
                        <w:right w:val="single" w:sz="6" w:space="0" w:color="303436"/>
                      </w:divBdr>
                      <w:divsChild>
                        <w:div w:id="1780293576">
                          <w:marLeft w:val="0"/>
                          <w:marRight w:val="0"/>
                          <w:marTop w:val="0"/>
                          <w:marBottom w:val="0"/>
                          <w:divBdr>
                            <w:top w:val="none" w:sz="0" w:space="0" w:color="auto"/>
                            <w:left w:val="none" w:sz="0" w:space="0" w:color="auto"/>
                            <w:bottom w:val="none" w:sz="0" w:space="0" w:color="auto"/>
                            <w:right w:val="none" w:sz="0" w:space="0" w:color="auto"/>
                          </w:divBdr>
                          <w:divsChild>
                            <w:div w:id="1031030683">
                              <w:marLeft w:val="0"/>
                              <w:marRight w:val="0"/>
                              <w:marTop w:val="0"/>
                              <w:marBottom w:val="300"/>
                              <w:divBdr>
                                <w:top w:val="none" w:sz="0" w:space="0" w:color="auto"/>
                                <w:left w:val="none" w:sz="0" w:space="0" w:color="auto"/>
                                <w:bottom w:val="none" w:sz="0" w:space="0" w:color="auto"/>
                                <w:right w:val="none" w:sz="0" w:space="0" w:color="auto"/>
                              </w:divBdr>
                            </w:div>
                            <w:div w:id="767115108">
                              <w:marLeft w:val="360"/>
                              <w:marRight w:val="360"/>
                              <w:marTop w:val="0"/>
                              <w:marBottom w:val="300"/>
                              <w:divBdr>
                                <w:top w:val="none" w:sz="0" w:space="0" w:color="auto"/>
                                <w:left w:val="none" w:sz="0" w:space="0" w:color="auto"/>
                                <w:bottom w:val="none" w:sz="0" w:space="0" w:color="auto"/>
                                <w:right w:val="none" w:sz="0" w:space="0" w:color="auto"/>
                              </w:divBdr>
                            </w:div>
                            <w:div w:id="19997974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3834134">
                      <w:marLeft w:val="0"/>
                      <w:marRight w:val="0"/>
                      <w:marTop w:val="225"/>
                      <w:marBottom w:val="0"/>
                      <w:divBdr>
                        <w:top w:val="single" w:sz="6" w:space="0" w:color="303436"/>
                        <w:left w:val="single" w:sz="6" w:space="0" w:color="303436"/>
                        <w:bottom w:val="none" w:sz="0" w:space="0" w:color="auto"/>
                        <w:right w:val="single" w:sz="6" w:space="0" w:color="303436"/>
                      </w:divBdr>
                      <w:divsChild>
                        <w:div w:id="584649437">
                          <w:marLeft w:val="0"/>
                          <w:marRight w:val="0"/>
                          <w:marTop w:val="0"/>
                          <w:marBottom w:val="300"/>
                          <w:divBdr>
                            <w:top w:val="none" w:sz="0" w:space="0" w:color="auto"/>
                            <w:left w:val="none" w:sz="0" w:space="0" w:color="auto"/>
                            <w:bottom w:val="single" w:sz="6" w:space="15" w:color="303436"/>
                            <w:right w:val="none" w:sz="0" w:space="0" w:color="auto"/>
                          </w:divBdr>
                        </w:div>
                      </w:divsChild>
                    </w:div>
                    <w:div w:id="1431465236">
                      <w:marLeft w:val="0"/>
                      <w:marRight w:val="0"/>
                      <w:marTop w:val="0"/>
                      <w:marBottom w:val="300"/>
                      <w:divBdr>
                        <w:top w:val="single" w:sz="6" w:space="15" w:color="303436"/>
                        <w:left w:val="single" w:sz="6" w:space="15" w:color="303436"/>
                        <w:bottom w:val="single" w:sz="6" w:space="15" w:color="303436"/>
                        <w:right w:val="single" w:sz="6" w:space="15" w:color="303436"/>
                      </w:divBdr>
                      <w:divsChild>
                        <w:div w:id="249236409">
                          <w:marLeft w:val="0"/>
                          <w:marRight w:val="0"/>
                          <w:marTop w:val="0"/>
                          <w:marBottom w:val="0"/>
                          <w:divBdr>
                            <w:top w:val="none" w:sz="0" w:space="0" w:color="auto"/>
                            <w:left w:val="none" w:sz="0" w:space="0" w:color="auto"/>
                            <w:bottom w:val="none" w:sz="0" w:space="0" w:color="auto"/>
                            <w:right w:val="none" w:sz="0" w:space="0" w:color="auto"/>
                          </w:divBdr>
                          <w:divsChild>
                            <w:div w:id="4435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237">
                      <w:marLeft w:val="0"/>
                      <w:marRight w:val="0"/>
                      <w:marTop w:val="0"/>
                      <w:marBottom w:val="300"/>
                      <w:divBdr>
                        <w:top w:val="single" w:sz="6" w:space="15" w:color="303436"/>
                        <w:left w:val="single" w:sz="6" w:space="15" w:color="303436"/>
                        <w:bottom w:val="single" w:sz="6" w:space="15" w:color="303436"/>
                        <w:right w:val="single" w:sz="6" w:space="15" w:color="303436"/>
                      </w:divBdr>
                    </w:div>
                    <w:div w:id="982586167">
                      <w:marLeft w:val="0"/>
                      <w:marRight w:val="0"/>
                      <w:marTop w:val="0"/>
                      <w:marBottom w:val="300"/>
                      <w:divBdr>
                        <w:top w:val="single" w:sz="6" w:space="15" w:color="303436"/>
                        <w:left w:val="single" w:sz="6" w:space="15" w:color="303436"/>
                        <w:bottom w:val="single" w:sz="6" w:space="15" w:color="303436"/>
                        <w:right w:val="single" w:sz="6" w:space="15" w:color="303436"/>
                      </w:divBdr>
                      <w:divsChild>
                        <w:div w:id="130444440">
                          <w:marLeft w:val="0"/>
                          <w:marRight w:val="0"/>
                          <w:marTop w:val="0"/>
                          <w:marBottom w:val="0"/>
                          <w:divBdr>
                            <w:top w:val="none" w:sz="0" w:space="0" w:color="auto"/>
                            <w:left w:val="none" w:sz="0" w:space="0" w:color="auto"/>
                            <w:bottom w:val="none" w:sz="0" w:space="0" w:color="auto"/>
                            <w:right w:val="none" w:sz="0" w:space="0" w:color="auto"/>
                          </w:divBdr>
                          <w:divsChild>
                            <w:div w:id="482967411">
                              <w:marLeft w:val="0"/>
                              <w:marRight w:val="0"/>
                              <w:marTop w:val="0"/>
                              <w:marBottom w:val="0"/>
                              <w:divBdr>
                                <w:top w:val="none" w:sz="0" w:space="0" w:color="auto"/>
                                <w:left w:val="none" w:sz="0" w:space="0" w:color="auto"/>
                                <w:bottom w:val="none" w:sz="0" w:space="0" w:color="auto"/>
                                <w:right w:val="none" w:sz="0" w:space="0" w:color="auto"/>
                              </w:divBdr>
                              <w:divsChild>
                                <w:div w:id="1580939624">
                                  <w:marLeft w:val="0"/>
                                  <w:marRight w:val="0"/>
                                  <w:marTop w:val="0"/>
                                  <w:marBottom w:val="0"/>
                                  <w:divBdr>
                                    <w:top w:val="none" w:sz="0" w:space="0" w:color="auto"/>
                                    <w:left w:val="none" w:sz="0" w:space="0" w:color="auto"/>
                                    <w:bottom w:val="none" w:sz="0" w:space="0" w:color="auto"/>
                                    <w:right w:val="none" w:sz="0" w:space="0" w:color="auto"/>
                                  </w:divBdr>
                                </w:div>
                                <w:div w:id="16976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7258">
                      <w:marLeft w:val="0"/>
                      <w:marRight w:val="0"/>
                      <w:marTop w:val="0"/>
                      <w:marBottom w:val="300"/>
                      <w:divBdr>
                        <w:top w:val="single" w:sz="6" w:space="15" w:color="303436"/>
                        <w:left w:val="single" w:sz="6" w:space="15" w:color="303436"/>
                        <w:bottom w:val="single" w:sz="6" w:space="15" w:color="303436"/>
                        <w:right w:val="single" w:sz="6" w:space="15" w:color="303436"/>
                      </w:divBdr>
                      <w:divsChild>
                        <w:div w:id="541289764">
                          <w:marLeft w:val="0"/>
                          <w:marRight w:val="0"/>
                          <w:marTop w:val="0"/>
                          <w:marBottom w:val="0"/>
                          <w:divBdr>
                            <w:top w:val="none" w:sz="0" w:space="0" w:color="auto"/>
                            <w:left w:val="none" w:sz="0" w:space="0" w:color="auto"/>
                            <w:bottom w:val="none" w:sz="0" w:space="0" w:color="auto"/>
                            <w:right w:val="none" w:sz="0" w:space="0" w:color="auto"/>
                          </w:divBdr>
                        </w:div>
                      </w:divsChild>
                    </w:div>
                    <w:div w:id="1982154240">
                      <w:marLeft w:val="0"/>
                      <w:marRight w:val="0"/>
                      <w:marTop w:val="0"/>
                      <w:marBottom w:val="300"/>
                      <w:divBdr>
                        <w:top w:val="single" w:sz="6" w:space="15" w:color="303436"/>
                        <w:left w:val="single" w:sz="6" w:space="15" w:color="303436"/>
                        <w:bottom w:val="single" w:sz="6" w:space="15" w:color="303436"/>
                        <w:right w:val="single" w:sz="6" w:space="15" w:color="303436"/>
                      </w:divBdr>
                    </w:div>
                    <w:div w:id="607348487">
                      <w:marLeft w:val="0"/>
                      <w:marRight w:val="0"/>
                      <w:marTop w:val="0"/>
                      <w:marBottom w:val="300"/>
                      <w:divBdr>
                        <w:top w:val="single" w:sz="6" w:space="15" w:color="303436"/>
                        <w:left w:val="single" w:sz="6" w:space="15" w:color="303436"/>
                        <w:bottom w:val="single" w:sz="6" w:space="15" w:color="303436"/>
                        <w:right w:val="single" w:sz="6" w:space="15" w:color="303436"/>
                      </w:divBdr>
                    </w:div>
                  </w:divsChild>
                </w:div>
              </w:divsChild>
            </w:div>
            <w:div w:id="1361515154">
              <w:marLeft w:val="0"/>
              <w:marRight w:val="0"/>
              <w:marTop w:val="0"/>
              <w:marBottom w:val="0"/>
              <w:divBdr>
                <w:top w:val="none" w:sz="0" w:space="0" w:color="auto"/>
                <w:left w:val="none" w:sz="0" w:space="0" w:color="auto"/>
                <w:bottom w:val="none" w:sz="0" w:space="0" w:color="auto"/>
                <w:right w:val="none" w:sz="0" w:space="0" w:color="auto"/>
              </w:divBdr>
              <w:divsChild>
                <w:div w:id="1785807570">
                  <w:marLeft w:val="0"/>
                  <w:marRight w:val="0"/>
                  <w:marTop w:val="0"/>
                  <w:marBottom w:val="0"/>
                  <w:divBdr>
                    <w:top w:val="none" w:sz="0" w:space="0" w:color="auto"/>
                    <w:left w:val="none" w:sz="0" w:space="0" w:color="auto"/>
                    <w:bottom w:val="none" w:sz="0" w:space="0" w:color="auto"/>
                    <w:right w:val="none" w:sz="0" w:space="0" w:color="auto"/>
                  </w:divBdr>
                </w:div>
                <w:div w:id="828476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76190805">
          <w:marLeft w:val="0"/>
          <w:marRight w:val="0"/>
          <w:marTop w:val="0"/>
          <w:marBottom w:val="0"/>
          <w:divBdr>
            <w:top w:val="none" w:sz="0" w:space="0" w:color="auto"/>
            <w:left w:val="none" w:sz="0" w:space="0" w:color="auto"/>
            <w:bottom w:val="none" w:sz="0" w:space="0" w:color="auto"/>
            <w:right w:val="none" w:sz="0" w:space="0" w:color="auto"/>
          </w:divBdr>
          <w:divsChild>
            <w:div w:id="457115512">
              <w:marLeft w:val="0"/>
              <w:marRight w:val="0"/>
              <w:marTop w:val="75"/>
              <w:marBottom w:val="75"/>
              <w:divBdr>
                <w:top w:val="single" w:sz="12" w:space="4" w:color="2D3133"/>
                <w:left w:val="none" w:sz="0" w:space="0" w:color="auto"/>
                <w:bottom w:val="single" w:sz="12" w:space="4" w:color="2D3133"/>
                <w:right w:val="none" w:sz="0" w:space="0" w:color="auto"/>
              </w:divBdr>
              <w:divsChild>
                <w:div w:id="993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Bootstrap/bootstrap_pagination.asp" TargetMode="External"/><Relationship Id="rId21" Type="http://schemas.openxmlformats.org/officeDocument/2006/relationships/hyperlink" Target="https://www.allphptricks.com/wp-content/uploads/2018/07/Limit_Clause__Offset1.png" TargetMode="External"/><Relationship Id="rId42" Type="http://schemas.openxmlformats.org/officeDocument/2006/relationships/hyperlink" Target="https://www.allphptricks.com/author/javed/" TargetMode="External"/><Relationship Id="rId47" Type="http://schemas.openxmlformats.org/officeDocument/2006/relationships/image" Target="media/image13.jpeg"/><Relationship Id="rId63" Type="http://schemas.openxmlformats.org/officeDocument/2006/relationships/hyperlink" Target="https://www.allphptricks.com/forgot-password-recovery-reset-using-php-and-mysql/" TargetMode="External"/><Relationship Id="rId68" Type="http://schemas.openxmlformats.org/officeDocument/2006/relationships/hyperlink" Target="https://www.allphptricks.com/create-a-simple-captcha-script-using-php/" TargetMode="External"/><Relationship Id="rId84" Type="http://schemas.openxmlformats.org/officeDocument/2006/relationships/hyperlink" Target="https://www.allphptricks.com/useful-resources/" TargetMode="External"/><Relationship Id="rId89" Type="http://schemas.openxmlformats.org/officeDocument/2006/relationships/fontTable" Target="fontTable.xml"/><Relationship Id="rId16" Type="http://schemas.openxmlformats.org/officeDocument/2006/relationships/hyperlink" Target="https://www.allphptricks.com/demo/2018/july/create-simple-pagination/" TargetMode="External"/><Relationship Id="rId11" Type="http://schemas.openxmlformats.org/officeDocument/2006/relationships/hyperlink" Target="https://www.allphptricks.com/author/javed/" TargetMode="External"/><Relationship Id="rId32" Type="http://schemas.openxmlformats.org/officeDocument/2006/relationships/image" Target="media/image8.png"/><Relationship Id="rId37" Type="http://schemas.openxmlformats.org/officeDocument/2006/relationships/hyperlink" Target="https://www.allphptricks.com/demo/2018/july/create-simple-pagination/" TargetMode="External"/><Relationship Id="rId53" Type="http://schemas.openxmlformats.org/officeDocument/2006/relationships/control" Target="activeX/activeX1.xml"/><Relationship Id="rId58" Type="http://schemas.openxmlformats.org/officeDocument/2006/relationships/image" Target="media/image18.jpeg"/><Relationship Id="rId74" Type="http://schemas.openxmlformats.org/officeDocument/2006/relationships/hyperlink" Target="https://www.allphptricks.com/laravel-10-livewire-crud-application-tutorial/" TargetMode="External"/><Relationship Id="rId79" Type="http://schemas.openxmlformats.org/officeDocument/2006/relationships/hyperlink" Target="https://www.allphptricks.com/simple-laravel-10-user-roles-and-permissions/" TargetMode="External"/><Relationship Id="rId5" Type="http://schemas.openxmlformats.org/officeDocument/2006/relationships/hyperlink" Target="https://www.allphptricks.com/" TargetMode="External"/><Relationship Id="rId90" Type="http://schemas.openxmlformats.org/officeDocument/2006/relationships/theme" Target="theme/theme1.xml"/><Relationship Id="rId14" Type="http://schemas.openxmlformats.org/officeDocument/2006/relationships/hyperlink" Target="https://www.allphptricks.com/category/php/" TargetMode="External"/><Relationship Id="rId22" Type="http://schemas.openxmlformats.org/officeDocument/2006/relationships/image" Target="media/image4.png"/><Relationship Id="rId27" Type="http://schemas.openxmlformats.org/officeDocument/2006/relationships/hyperlink" Target="https://www.allphptricks.com/wp-content/uploads/2018/07/Next_Previous.png" TargetMode="External"/><Relationship Id="rId30" Type="http://schemas.openxmlformats.org/officeDocument/2006/relationships/image" Target="media/image7.png"/><Relationship Id="rId35" Type="http://schemas.openxmlformats.org/officeDocument/2006/relationships/hyperlink" Target="https://www.allphptricks.com/wp-content/uploads/2018/07/Pagination_end.png" TargetMode="External"/><Relationship Id="rId43" Type="http://schemas.openxmlformats.org/officeDocument/2006/relationships/hyperlink" Target="https://www.allphptricks.com/laravel-10-livewire-user-registration-and-login/" TargetMode="External"/><Relationship Id="rId48" Type="http://schemas.openxmlformats.org/officeDocument/2006/relationships/hyperlink" Target="https://www.allphptricks.com/convert-html-to-pdf-using-php-dompdf-library/" TargetMode="External"/><Relationship Id="rId56" Type="http://schemas.openxmlformats.org/officeDocument/2006/relationships/image" Target="media/image17.wmf"/><Relationship Id="rId64" Type="http://schemas.openxmlformats.org/officeDocument/2006/relationships/hyperlink" Target="https://www.allphptricks.com/simple-shopping-cart-using-php-and-mysql/" TargetMode="External"/><Relationship Id="rId69" Type="http://schemas.openxmlformats.org/officeDocument/2006/relationships/hyperlink" Target="https://www.allphptricks.com/upload-file-using-php-save-directory/" TargetMode="External"/><Relationship Id="rId77" Type="http://schemas.openxmlformats.org/officeDocument/2006/relationships/hyperlink" Target="https://www.allphptricks.com/laravel-10-rest-api-using-passport-authentication/" TargetMode="External"/><Relationship Id="rId8" Type="http://schemas.openxmlformats.org/officeDocument/2006/relationships/hyperlink" Target="https://www.allphptricks.com/about/" TargetMode="External"/><Relationship Id="rId51" Type="http://schemas.openxmlformats.org/officeDocument/2006/relationships/hyperlink" Target="https://www.allphptricks.com/how-to-attach-remote-file-to-email-using-phpmailer/" TargetMode="External"/><Relationship Id="rId72" Type="http://schemas.openxmlformats.org/officeDocument/2006/relationships/hyperlink" Target="https://www.allphptricks.com/simple-laravel-11-crud-application-tutorial/" TargetMode="External"/><Relationship Id="rId80" Type="http://schemas.openxmlformats.org/officeDocument/2006/relationships/hyperlink" Target="https://www.allphptricks.com/convert-html-to-pdf-using-php-dompdf-library/" TargetMode="External"/><Relationship Id="rId85" Type="http://schemas.openxmlformats.org/officeDocument/2006/relationships/hyperlink" Target="https://www.allphptricks.com/privacy-policy/" TargetMode="External"/><Relationship Id="rId3" Type="http://schemas.openxmlformats.org/officeDocument/2006/relationships/settings" Target="settings.xml"/><Relationship Id="rId12" Type="http://schemas.openxmlformats.org/officeDocument/2006/relationships/hyperlink" Target="https://www.allphptricks.com/category/html/" TargetMode="External"/><Relationship Id="rId17" Type="http://schemas.openxmlformats.org/officeDocument/2006/relationships/hyperlink" Target="https://www.allphptricks.com/download/download.php?id=201807MTEzNGF3loPUI" TargetMode="External"/><Relationship Id="rId25" Type="http://schemas.openxmlformats.org/officeDocument/2006/relationships/image" Target="media/image5.png"/><Relationship Id="rId33" Type="http://schemas.openxmlformats.org/officeDocument/2006/relationships/hyperlink" Target="https://www.allphptricks.com/wp-content/uploads/2018/07/Pagination_4.png" TargetMode="External"/><Relationship Id="rId38" Type="http://schemas.openxmlformats.org/officeDocument/2006/relationships/hyperlink" Target="https://www.allphptricks.com/download/download.php?id=201807MTEzNGF3loPUI" TargetMode="External"/><Relationship Id="rId46" Type="http://schemas.openxmlformats.org/officeDocument/2006/relationships/hyperlink" Target="https://www.allphptricks.com/convert-html-to-pdf-using-php-dompdf-library/" TargetMode="External"/><Relationship Id="rId59" Type="http://schemas.openxmlformats.org/officeDocument/2006/relationships/hyperlink" Target="mailto:javed@allphptricks.com" TargetMode="External"/><Relationship Id="rId67" Type="http://schemas.openxmlformats.org/officeDocument/2006/relationships/hyperlink" Target="https://www.allphptricks.com/dynamic-dependent-select-box-using-jquery-and-ajax/" TargetMode="External"/><Relationship Id="rId20" Type="http://schemas.openxmlformats.org/officeDocument/2006/relationships/image" Target="media/image3.png"/><Relationship Id="rId41" Type="http://schemas.openxmlformats.org/officeDocument/2006/relationships/image" Target="media/image11.jpeg"/><Relationship Id="rId54" Type="http://schemas.openxmlformats.org/officeDocument/2006/relationships/image" Target="media/image16.wmf"/><Relationship Id="rId62" Type="http://schemas.openxmlformats.org/officeDocument/2006/relationships/hyperlink" Target="https://www.allphptricks.com/simple-user-registration-login-script-in-php-and-mysqli/" TargetMode="External"/><Relationship Id="rId70" Type="http://schemas.openxmlformats.org/officeDocument/2006/relationships/hyperlink" Target="https://www.allphptricks.com/submit-form-without-page-refresh-using-ajax-jquery-and-php/" TargetMode="External"/><Relationship Id="rId75" Type="http://schemas.openxmlformats.org/officeDocument/2006/relationships/hyperlink" Target="https://www.allphptricks.com/laravel-10-custom-validation-rule-tutorial/" TargetMode="External"/><Relationship Id="rId83" Type="http://schemas.openxmlformats.org/officeDocument/2006/relationships/hyperlink" Target="https://www.allphptricks.com/contact-us/" TargetMode="External"/><Relationship Id="rId88" Type="http://schemas.openxmlformats.org/officeDocument/2006/relationships/hyperlink" Target="https://www.allphptricks.com/sitemap_index.xml" TargetMode="External"/><Relationship Id="rId1" Type="http://schemas.openxmlformats.org/officeDocument/2006/relationships/numbering" Target="numbering.xml"/><Relationship Id="rId6" Type="http://schemas.openxmlformats.org/officeDocument/2006/relationships/hyperlink" Target="https://www.allphptricks.com/demo/" TargetMode="External"/><Relationship Id="rId15" Type="http://schemas.openxmlformats.org/officeDocument/2006/relationships/image" Target="media/image2.jpeg"/><Relationship Id="rId23" Type="http://schemas.openxmlformats.org/officeDocument/2006/relationships/hyperlink" Target="https://www.w3schools.com/Bootstrap/bootstrap_tables.asp" TargetMode="Externa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www.allphptricks.com/how-to-attach-remote-file-to-email-using-phpmailer/" TargetMode="External"/><Relationship Id="rId57" Type="http://schemas.openxmlformats.org/officeDocument/2006/relationships/control" Target="activeX/activeX3.xml"/><Relationship Id="rId10" Type="http://schemas.openxmlformats.org/officeDocument/2006/relationships/image" Target="media/image1.png"/><Relationship Id="rId31" Type="http://schemas.openxmlformats.org/officeDocument/2006/relationships/hyperlink" Target="https://www.allphptricks.com/wp-content/uploads/2018/07/Pagination_10Pages.png" TargetMode="External"/><Relationship Id="rId44" Type="http://schemas.openxmlformats.org/officeDocument/2006/relationships/image" Target="media/image12.jpeg"/><Relationship Id="rId52" Type="http://schemas.openxmlformats.org/officeDocument/2006/relationships/image" Target="media/image15.wmf"/><Relationship Id="rId60" Type="http://schemas.openxmlformats.org/officeDocument/2006/relationships/hyperlink" Target="https://www.allphptricks.com/create-simple-pagination-using-php-and-mysqli/" TargetMode="External"/><Relationship Id="rId65" Type="http://schemas.openxmlformats.org/officeDocument/2006/relationships/hyperlink" Target="https://www.allphptricks.com/create-and-consume-simple-rest-api-in-php/" TargetMode="External"/><Relationship Id="rId73" Type="http://schemas.openxmlformats.org/officeDocument/2006/relationships/hyperlink" Target="https://www.allphptricks.com/laravel-10-livewire-user-registration-and-login/" TargetMode="External"/><Relationship Id="rId78" Type="http://schemas.openxmlformats.org/officeDocument/2006/relationships/hyperlink" Target="https://www.allphptricks.com/laravel-10-rest-api-using-sanctum-authentication/" TargetMode="External"/><Relationship Id="rId81" Type="http://schemas.openxmlformats.org/officeDocument/2006/relationships/hyperlink" Target="https://www.allphptricks.com/about/" TargetMode="External"/><Relationship Id="rId86" Type="http://schemas.openxmlformats.org/officeDocument/2006/relationships/hyperlink" Target="https://www.allphptricks.com/terms-and-conditions/" TargetMode="External"/><Relationship Id="rId4" Type="http://schemas.openxmlformats.org/officeDocument/2006/relationships/webSettings" Target="webSettings.xml"/><Relationship Id="rId9" Type="http://schemas.openxmlformats.org/officeDocument/2006/relationships/hyperlink" Target="https://www.allphptricks.com/contact-us/" TargetMode="External"/><Relationship Id="rId13" Type="http://schemas.openxmlformats.org/officeDocument/2006/relationships/hyperlink" Target="https://www.allphptricks.com/category/mysql/" TargetMode="External"/><Relationship Id="rId18" Type="http://schemas.openxmlformats.org/officeDocument/2006/relationships/hyperlink" Target="https://www.allphptricks.com/simple-laravel-10-user-roles-and-permissions/" TargetMode="External"/><Relationship Id="rId39" Type="http://schemas.openxmlformats.org/officeDocument/2006/relationships/hyperlink" Target="https://www.facebook.com/allphptricks/" TargetMode="External"/><Relationship Id="rId34" Type="http://schemas.openxmlformats.org/officeDocument/2006/relationships/image" Target="media/image9.png"/><Relationship Id="rId50" Type="http://schemas.openxmlformats.org/officeDocument/2006/relationships/image" Target="media/image14.jpeg"/><Relationship Id="rId55" Type="http://schemas.openxmlformats.org/officeDocument/2006/relationships/control" Target="activeX/activeX2.xml"/><Relationship Id="rId76" Type="http://schemas.openxmlformats.org/officeDocument/2006/relationships/hyperlink" Target="https://www.allphptricks.com/simple-laravel-10-factory-tutorial/" TargetMode="External"/><Relationship Id="rId7" Type="http://schemas.openxmlformats.org/officeDocument/2006/relationships/hyperlink" Target="https://www.allphptricks.com/portfolio/" TargetMode="External"/><Relationship Id="rId71" Type="http://schemas.openxmlformats.org/officeDocument/2006/relationships/hyperlink" Target="https://www.allphptricks.com/how-to-create-and-update-chart-using-javascript/" TargetMode="External"/><Relationship Id="rId2" Type="http://schemas.openxmlformats.org/officeDocument/2006/relationships/styles" Target="styles.xml"/><Relationship Id="rId29" Type="http://schemas.openxmlformats.org/officeDocument/2006/relationships/hyperlink" Target="https://www.allphptricks.com/wp-content/uploads/2018/07/Next_Previous_with_Counts.png" TargetMode="External"/><Relationship Id="rId24" Type="http://schemas.openxmlformats.org/officeDocument/2006/relationships/hyperlink" Target="https://www.allphptricks.com/wp-content/uploads/2018/07/page_number.png" TargetMode="External"/><Relationship Id="rId40" Type="http://schemas.openxmlformats.org/officeDocument/2006/relationships/hyperlink" Target="https://twitter.com/allphptricks" TargetMode="External"/><Relationship Id="rId45" Type="http://schemas.openxmlformats.org/officeDocument/2006/relationships/hyperlink" Target="https://www.allphptricks.com/laravel-10-livewire-user-registration-and-login/" TargetMode="External"/><Relationship Id="rId66" Type="http://schemas.openxmlformats.org/officeDocument/2006/relationships/hyperlink" Target="https://www.allphptricks.com/create-simple-pagination-using-php-and-mysqli/" TargetMode="External"/><Relationship Id="rId87" Type="http://schemas.openxmlformats.org/officeDocument/2006/relationships/hyperlink" Target="https://www.allphptricks.com/disclaimer/" TargetMode="External"/><Relationship Id="rId61" Type="http://schemas.openxmlformats.org/officeDocument/2006/relationships/hyperlink" Target="https://www.allphptricks.com/insert-view-edit-and-delete-record-from-database-using-php-and-mysqli/" TargetMode="External"/><Relationship Id="rId82" Type="http://schemas.openxmlformats.org/officeDocument/2006/relationships/hyperlink" Target="https://www.allphptricks.com/about/" TargetMode="External"/><Relationship Id="rId19" Type="http://schemas.openxmlformats.org/officeDocument/2006/relationships/hyperlink" Target="https://www.allphptricks.com/wp-content/uploads/2018/07/Limit_Clause_1.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3007</Words>
  <Characters>17143</Characters>
  <Application>Microsoft Office Word</Application>
  <DocSecurity>0</DocSecurity>
  <Lines>142</Lines>
  <Paragraphs>40</Paragraphs>
  <ScaleCrop>false</ScaleCrop>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2024-05-25T11:03:00Z</dcterms:created>
  <dcterms:modified xsi:type="dcterms:W3CDTF">2024-05-25T11:06:00Z</dcterms:modified>
</cp:coreProperties>
</file>